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7F20" w14:textId="022951B9" w:rsidR="00857C19" w:rsidRDefault="00857C19"/>
    <w:p w14:paraId="0630E72C" w14:textId="1D2148F9" w:rsidR="00FE1465" w:rsidRDefault="00FE1465"/>
    <w:p w14:paraId="20F93597" w14:textId="1389B4D7" w:rsidR="00FE1465" w:rsidRDefault="00FE1465"/>
    <w:p w14:paraId="24EB692C" w14:textId="6C411D7D" w:rsidR="00FE1465" w:rsidDel="00C672C6" w:rsidRDefault="00FE1465">
      <w:pPr>
        <w:rPr>
          <w:del w:id="0" w:author="博韬" w:date="2022-05-21T22:00:00Z"/>
        </w:rPr>
      </w:pPr>
      <w:del w:id="1" w:author="博韬" w:date="2022-05-21T22:00:00Z">
        <w:r w:rsidDel="00C672C6">
          <w:rPr>
            <w:rFonts w:hint="eastAsia"/>
          </w:rPr>
          <w:delText>来一份代码以防误删:</w:delText>
        </w:r>
      </w:del>
    </w:p>
    <w:p w14:paraId="044DC2C6" w14:textId="793937ED" w:rsidR="00FE1465" w:rsidDel="00C672C6" w:rsidRDefault="00FE1465" w:rsidP="00FE1465">
      <w:pPr>
        <w:autoSpaceDE w:val="0"/>
        <w:autoSpaceDN w:val="0"/>
        <w:adjustRightInd w:val="0"/>
        <w:jc w:val="left"/>
        <w:rPr>
          <w:del w:id="2" w:author="博韬" w:date="2022-05-21T22:00:00Z"/>
          <w:rFonts w:ascii="新宋体" w:eastAsia="新宋体" w:cs="新宋体"/>
          <w:color w:val="000000"/>
          <w:kern w:val="0"/>
          <w:sz w:val="19"/>
          <w:szCs w:val="19"/>
        </w:rPr>
      </w:pPr>
      <w:del w:id="3" w:author="博韬" w:date="2022-05-21T22:00:00Z">
        <w:r w:rsidDel="00C672C6">
          <w:rPr>
            <w:rFonts w:ascii="新宋体" w:eastAsia="新宋体" w:cs="新宋体"/>
            <w:color w:val="808080"/>
            <w:kern w:val="0"/>
            <w:sz w:val="19"/>
            <w:szCs w:val="19"/>
          </w:rPr>
          <w:delText>#include</w:delText>
        </w:r>
        <w:r w:rsidDel="00C672C6">
          <w:rPr>
            <w:rFonts w:ascii="新宋体" w:eastAsia="新宋体" w:cs="新宋体"/>
            <w:color w:val="A31515"/>
            <w:kern w:val="0"/>
            <w:sz w:val="19"/>
            <w:szCs w:val="19"/>
          </w:rPr>
          <w:delText>&lt;iostream&gt;</w:delText>
        </w:r>
      </w:del>
    </w:p>
    <w:p w14:paraId="3635E612" w14:textId="07BCF813" w:rsidR="00FE1465" w:rsidDel="00C672C6" w:rsidRDefault="00FE1465" w:rsidP="00FE1465">
      <w:pPr>
        <w:autoSpaceDE w:val="0"/>
        <w:autoSpaceDN w:val="0"/>
        <w:adjustRightInd w:val="0"/>
        <w:jc w:val="left"/>
        <w:rPr>
          <w:del w:id="4" w:author="博韬" w:date="2022-05-21T22:00:00Z"/>
          <w:rFonts w:ascii="新宋体" w:eastAsia="新宋体" w:cs="新宋体"/>
          <w:color w:val="000000"/>
          <w:kern w:val="0"/>
          <w:sz w:val="19"/>
          <w:szCs w:val="19"/>
        </w:rPr>
      </w:pPr>
      <w:del w:id="5" w:author="博韬" w:date="2022-05-21T22:00:00Z">
        <w:r w:rsidDel="00C672C6">
          <w:rPr>
            <w:rFonts w:ascii="新宋体" w:eastAsia="新宋体" w:cs="新宋体"/>
            <w:color w:val="808080"/>
            <w:kern w:val="0"/>
            <w:sz w:val="19"/>
            <w:szCs w:val="19"/>
          </w:rPr>
          <w:delText>#include</w:delText>
        </w:r>
        <w:r w:rsidDel="00C672C6">
          <w:rPr>
            <w:rFonts w:ascii="新宋体" w:eastAsia="新宋体" w:cs="新宋体"/>
            <w:color w:val="A31515"/>
            <w:kern w:val="0"/>
            <w:sz w:val="19"/>
            <w:szCs w:val="19"/>
          </w:rPr>
          <w:delText>&lt;fstream&gt;</w:delText>
        </w:r>
      </w:del>
    </w:p>
    <w:p w14:paraId="4CC80699" w14:textId="1A58A763" w:rsidR="00FE1465" w:rsidDel="00C672C6" w:rsidRDefault="00FE1465" w:rsidP="00FE1465">
      <w:pPr>
        <w:autoSpaceDE w:val="0"/>
        <w:autoSpaceDN w:val="0"/>
        <w:adjustRightInd w:val="0"/>
        <w:jc w:val="left"/>
        <w:rPr>
          <w:del w:id="6" w:author="博韬" w:date="2022-05-21T22:00:00Z"/>
          <w:rFonts w:ascii="新宋体" w:eastAsia="新宋体" w:cs="新宋体"/>
          <w:color w:val="000000"/>
          <w:kern w:val="0"/>
          <w:sz w:val="19"/>
          <w:szCs w:val="19"/>
        </w:rPr>
      </w:pPr>
      <w:del w:id="7" w:author="博韬" w:date="2022-05-21T22:00:00Z">
        <w:r w:rsidDel="00C672C6">
          <w:rPr>
            <w:rFonts w:ascii="新宋体" w:eastAsia="新宋体" w:cs="新宋体"/>
            <w:color w:val="808080"/>
            <w:kern w:val="0"/>
            <w:sz w:val="19"/>
            <w:szCs w:val="19"/>
          </w:rPr>
          <w:delText>#include</w:delText>
        </w:r>
        <w:r w:rsidDel="00C672C6">
          <w:rPr>
            <w:rFonts w:ascii="新宋体" w:eastAsia="新宋体" w:cs="新宋体"/>
            <w:color w:val="A31515"/>
            <w:kern w:val="0"/>
            <w:sz w:val="19"/>
            <w:szCs w:val="19"/>
          </w:rPr>
          <w:delText>&lt;iomanip&gt;</w:delText>
        </w:r>
      </w:del>
    </w:p>
    <w:p w14:paraId="30B1EF0E" w14:textId="69551C0E" w:rsidR="00FE1465" w:rsidDel="00C672C6" w:rsidRDefault="00FE1465" w:rsidP="00FE1465">
      <w:pPr>
        <w:autoSpaceDE w:val="0"/>
        <w:autoSpaceDN w:val="0"/>
        <w:adjustRightInd w:val="0"/>
        <w:jc w:val="left"/>
        <w:rPr>
          <w:del w:id="8" w:author="博韬" w:date="2022-05-21T22:00:00Z"/>
          <w:rFonts w:ascii="新宋体" w:eastAsia="新宋体" w:cs="新宋体"/>
          <w:color w:val="000000"/>
          <w:kern w:val="0"/>
          <w:sz w:val="19"/>
          <w:szCs w:val="19"/>
        </w:rPr>
      </w:pPr>
      <w:del w:id="9" w:author="博韬" w:date="2022-05-21T22:00:00Z">
        <w:r w:rsidDel="00C672C6">
          <w:rPr>
            <w:rFonts w:ascii="新宋体" w:eastAsia="新宋体" w:cs="新宋体"/>
            <w:color w:val="0000FF"/>
            <w:kern w:val="0"/>
            <w:sz w:val="19"/>
            <w:szCs w:val="19"/>
          </w:rPr>
          <w:delText>using</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00FF"/>
            <w:kern w:val="0"/>
            <w:sz w:val="19"/>
            <w:szCs w:val="19"/>
          </w:rPr>
          <w:delText>namespace</w:delText>
        </w:r>
        <w:r w:rsidDel="00C672C6">
          <w:rPr>
            <w:rFonts w:ascii="新宋体" w:eastAsia="新宋体" w:cs="新宋体"/>
            <w:color w:val="000000"/>
            <w:kern w:val="0"/>
            <w:sz w:val="19"/>
            <w:szCs w:val="19"/>
          </w:rPr>
          <w:delText xml:space="preserve"> std;</w:delText>
        </w:r>
      </w:del>
    </w:p>
    <w:p w14:paraId="352CACE6" w14:textId="78617327" w:rsidR="00FE1465" w:rsidDel="00C672C6" w:rsidRDefault="00FE1465" w:rsidP="00FE1465">
      <w:pPr>
        <w:autoSpaceDE w:val="0"/>
        <w:autoSpaceDN w:val="0"/>
        <w:adjustRightInd w:val="0"/>
        <w:jc w:val="left"/>
        <w:rPr>
          <w:del w:id="10" w:author="博韬" w:date="2022-05-21T22:00:00Z"/>
          <w:rFonts w:ascii="新宋体" w:eastAsia="新宋体" w:cs="新宋体"/>
          <w:color w:val="000000"/>
          <w:kern w:val="0"/>
          <w:sz w:val="19"/>
          <w:szCs w:val="19"/>
        </w:rPr>
      </w:pPr>
      <w:del w:id="11" w:author="博韬" w:date="2022-05-21T22:00:00Z">
        <w:r w:rsidDel="00C672C6">
          <w:rPr>
            <w:rFonts w:ascii="新宋体" w:eastAsia="新宋体" w:cs="新宋体"/>
            <w:color w:val="0000FF"/>
            <w:kern w:val="0"/>
            <w:sz w:val="19"/>
            <w:szCs w:val="19"/>
          </w:rPr>
          <w:delText>bool</w:delText>
        </w:r>
        <w:r w:rsidDel="00C672C6">
          <w:rPr>
            <w:rFonts w:ascii="新宋体" w:eastAsia="新宋体" w:cs="新宋体"/>
            <w:color w:val="000000"/>
            <w:kern w:val="0"/>
            <w:sz w:val="19"/>
            <w:szCs w:val="19"/>
          </w:rPr>
          <w:delText xml:space="preserve"> fx(</w:delText>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808080"/>
            <w:kern w:val="0"/>
            <w:sz w:val="19"/>
            <w:szCs w:val="19"/>
          </w:rPr>
          <w:delText>n</w:delText>
        </w:r>
        <w:r w:rsidDel="00C672C6">
          <w:rPr>
            <w:rFonts w:ascii="新宋体" w:eastAsia="新宋体" w:cs="新宋体"/>
            <w:color w:val="000000"/>
            <w:kern w:val="0"/>
            <w:sz w:val="19"/>
            <w:szCs w:val="19"/>
          </w:rPr>
          <w:delText>) {</w:delText>
        </w:r>
        <w:r w:rsidDel="00C672C6">
          <w:rPr>
            <w:rFonts w:ascii="新宋体" w:eastAsia="新宋体" w:cs="新宋体"/>
            <w:color w:val="008000"/>
            <w:kern w:val="0"/>
            <w:sz w:val="19"/>
            <w:szCs w:val="19"/>
          </w:rPr>
          <w:delText>//</w:delText>
        </w:r>
        <w:r w:rsidDel="00C672C6">
          <w:rPr>
            <w:rFonts w:ascii="新宋体" w:eastAsia="新宋体" w:cs="新宋体" w:hint="eastAsia"/>
            <w:color w:val="008000"/>
            <w:kern w:val="0"/>
            <w:sz w:val="19"/>
            <w:szCs w:val="19"/>
          </w:rPr>
          <w:delText>判断是否为质数</w:delText>
        </w:r>
      </w:del>
    </w:p>
    <w:p w14:paraId="0DF1D1F8" w14:textId="5843D453" w:rsidR="00FE1465" w:rsidDel="00C672C6" w:rsidRDefault="00FE1465" w:rsidP="00FE1465">
      <w:pPr>
        <w:autoSpaceDE w:val="0"/>
        <w:autoSpaceDN w:val="0"/>
        <w:adjustRightInd w:val="0"/>
        <w:jc w:val="left"/>
        <w:rPr>
          <w:del w:id="12" w:author="博韬" w:date="2022-05-21T22:00:00Z"/>
          <w:rFonts w:ascii="新宋体" w:eastAsia="新宋体" w:cs="新宋体"/>
          <w:color w:val="000000"/>
          <w:kern w:val="0"/>
          <w:sz w:val="19"/>
          <w:szCs w:val="19"/>
        </w:rPr>
      </w:pPr>
      <w:del w:id="1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for</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i = 2; i * i &lt;= </w:delText>
        </w:r>
        <w:r w:rsidDel="00C672C6">
          <w:rPr>
            <w:rFonts w:ascii="新宋体" w:eastAsia="新宋体" w:cs="新宋体"/>
            <w:color w:val="808080"/>
            <w:kern w:val="0"/>
            <w:sz w:val="19"/>
            <w:szCs w:val="19"/>
          </w:rPr>
          <w:delText>n</w:delText>
        </w:r>
        <w:r w:rsidDel="00C672C6">
          <w:rPr>
            <w:rFonts w:ascii="新宋体" w:eastAsia="新宋体" w:cs="新宋体"/>
            <w:color w:val="000000"/>
            <w:kern w:val="0"/>
            <w:sz w:val="19"/>
            <w:szCs w:val="19"/>
          </w:rPr>
          <w:delText>; i++) {</w:delText>
        </w:r>
      </w:del>
    </w:p>
    <w:p w14:paraId="1110C57A" w14:textId="5AA4B8FF" w:rsidR="00FE1465" w:rsidDel="00C672C6" w:rsidRDefault="00FE1465" w:rsidP="00FE1465">
      <w:pPr>
        <w:autoSpaceDE w:val="0"/>
        <w:autoSpaceDN w:val="0"/>
        <w:adjustRightInd w:val="0"/>
        <w:jc w:val="left"/>
        <w:rPr>
          <w:del w:id="14" w:author="博韬" w:date="2022-05-21T22:00:00Z"/>
          <w:rFonts w:ascii="新宋体" w:eastAsia="新宋体" w:cs="新宋体"/>
          <w:color w:val="000000"/>
          <w:kern w:val="0"/>
          <w:sz w:val="19"/>
          <w:szCs w:val="19"/>
        </w:rPr>
      </w:pPr>
      <w:del w:id="1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808080"/>
            <w:kern w:val="0"/>
            <w:sz w:val="19"/>
            <w:szCs w:val="19"/>
          </w:rPr>
          <w:delText>n</w:delText>
        </w:r>
        <w:r w:rsidDel="00C672C6">
          <w:rPr>
            <w:rFonts w:ascii="新宋体" w:eastAsia="新宋体" w:cs="新宋体"/>
            <w:color w:val="000000"/>
            <w:kern w:val="0"/>
            <w:sz w:val="19"/>
            <w:szCs w:val="19"/>
          </w:rPr>
          <w:delText xml:space="preserve"> % i == 0) {</w:delText>
        </w:r>
      </w:del>
    </w:p>
    <w:p w14:paraId="4B749D81" w14:textId="363769EA" w:rsidR="00FE1465" w:rsidDel="00C672C6" w:rsidRDefault="00FE1465" w:rsidP="00FE1465">
      <w:pPr>
        <w:autoSpaceDE w:val="0"/>
        <w:autoSpaceDN w:val="0"/>
        <w:adjustRightInd w:val="0"/>
        <w:jc w:val="left"/>
        <w:rPr>
          <w:del w:id="16" w:author="博韬" w:date="2022-05-21T22:00:00Z"/>
          <w:rFonts w:ascii="新宋体" w:eastAsia="新宋体" w:cs="新宋体"/>
          <w:color w:val="000000"/>
          <w:kern w:val="0"/>
          <w:sz w:val="19"/>
          <w:szCs w:val="19"/>
        </w:rPr>
      </w:pPr>
      <w:del w:id="1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return</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00FF"/>
            <w:kern w:val="0"/>
            <w:sz w:val="19"/>
            <w:szCs w:val="19"/>
          </w:rPr>
          <w:delText>false</w:delText>
        </w:r>
        <w:r w:rsidDel="00C672C6">
          <w:rPr>
            <w:rFonts w:ascii="新宋体" w:eastAsia="新宋体" w:cs="新宋体"/>
            <w:color w:val="000000"/>
            <w:kern w:val="0"/>
            <w:sz w:val="19"/>
            <w:szCs w:val="19"/>
          </w:rPr>
          <w:delText>;</w:delText>
        </w:r>
      </w:del>
    </w:p>
    <w:p w14:paraId="53CB42F1" w14:textId="6A5A7DDD" w:rsidR="00FE1465" w:rsidDel="00C672C6" w:rsidRDefault="00FE1465" w:rsidP="00FE1465">
      <w:pPr>
        <w:autoSpaceDE w:val="0"/>
        <w:autoSpaceDN w:val="0"/>
        <w:adjustRightInd w:val="0"/>
        <w:jc w:val="left"/>
        <w:rPr>
          <w:del w:id="18" w:author="博韬" w:date="2022-05-21T22:00:00Z"/>
          <w:rFonts w:ascii="新宋体" w:eastAsia="新宋体" w:cs="新宋体"/>
          <w:color w:val="000000"/>
          <w:kern w:val="0"/>
          <w:sz w:val="19"/>
          <w:szCs w:val="19"/>
        </w:rPr>
      </w:pPr>
      <w:del w:id="1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37D3F2AA" w14:textId="61C14516" w:rsidR="00FE1465" w:rsidDel="00C672C6" w:rsidRDefault="00FE1465" w:rsidP="00FE1465">
      <w:pPr>
        <w:autoSpaceDE w:val="0"/>
        <w:autoSpaceDN w:val="0"/>
        <w:adjustRightInd w:val="0"/>
        <w:jc w:val="left"/>
        <w:rPr>
          <w:del w:id="20" w:author="博韬" w:date="2022-05-21T22:00:00Z"/>
          <w:rFonts w:ascii="新宋体" w:eastAsia="新宋体" w:cs="新宋体"/>
          <w:color w:val="000000"/>
          <w:kern w:val="0"/>
          <w:sz w:val="19"/>
          <w:szCs w:val="19"/>
        </w:rPr>
      </w:pPr>
      <w:del w:id="21" w:author="博韬" w:date="2022-05-21T22:00:00Z">
        <w:r w:rsidDel="00C672C6">
          <w:rPr>
            <w:rFonts w:ascii="新宋体" w:eastAsia="新宋体" w:cs="新宋体"/>
            <w:color w:val="000000"/>
            <w:kern w:val="0"/>
            <w:sz w:val="19"/>
            <w:szCs w:val="19"/>
          </w:rPr>
          <w:tab/>
          <w:delText>}</w:delText>
        </w:r>
      </w:del>
    </w:p>
    <w:p w14:paraId="591138CD" w14:textId="3BB2E36C" w:rsidR="00FE1465" w:rsidDel="00C672C6" w:rsidRDefault="00FE1465" w:rsidP="00FE1465">
      <w:pPr>
        <w:autoSpaceDE w:val="0"/>
        <w:autoSpaceDN w:val="0"/>
        <w:adjustRightInd w:val="0"/>
        <w:jc w:val="left"/>
        <w:rPr>
          <w:del w:id="22" w:author="博韬" w:date="2022-05-21T22:00:00Z"/>
          <w:rFonts w:ascii="新宋体" w:eastAsia="新宋体" w:cs="新宋体"/>
          <w:color w:val="000000"/>
          <w:kern w:val="0"/>
          <w:sz w:val="19"/>
          <w:szCs w:val="19"/>
        </w:rPr>
      </w:pPr>
      <w:del w:id="2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return</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00FF"/>
            <w:kern w:val="0"/>
            <w:sz w:val="19"/>
            <w:szCs w:val="19"/>
          </w:rPr>
          <w:delText>true</w:delText>
        </w:r>
        <w:r w:rsidDel="00C672C6">
          <w:rPr>
            <w:rFonts w:ascii="新宋体" w:eastAsia="新宋体" w:cs="新宋体"/>
            <w:color w:val="000000"/>
            <w:kern w:val="0"/>
            <w:sz w:val="19"/>
            <w:szCs w:val="19"/>
          </w:rPr>
          <w:delText>;</w:delText>
        </w:r>
      </w:del>
    </w:p>
    <w:p w14:paraId="04BCF089" w14:textId="1347BBB4" w:rsidR="00FE1465" w:rsidDel="00C672C6" w:rsidRDefault="00FE1465" w:rsidP="00FE1465">
      <w:pPr>
        <w:autoSpaceDE w:val="0"/>
        <w:autoSpaceDN w:val="0"/>
        <w:adjustRightInd w:val="0"/>
        <w:jc w:val="left"/>
        <w:rPr>
          <w:del w:id="24" w:author="博韬" w:date="2022-05-21T22:00:00Z"/>
          <w:rFonts w:ascii="新宋体" w:eastAsia="新宋体" w:cs="新宋体"/>
          <w:color w:val="000000"/>
          <w:kern w:val="0"/>
          <w:sz w:val="19"/>
          <w:szCs w:val="19"/>
        </w:rPr>
      </w:pPr>
      <w:del w:id="25" w:author="博韬" w:date="2022-05-21T22:00:00Z">
        <w:r w:rsidDel="00C672C6">
          <w:rPr>
            <w:rFonts w:ascii="新宋体" w:eastAsia="新宋体" w:cs="新宋体"/>
            <w:color w:val="000000"/>
            <w:kern w:val="0"/>
            <w:sz w:val="19"/>
            <w:szCs w:val="19"/>
          </w:rPr>
          <w:delText>}</w:delText>
        </w:r>
      </w:del>
    </w:p>
    <w:p w14:paraId="5F646600" w14:textId="4D2042A5" w:rsidR="00FE1465" w:rsidDel="00C672C6" w:rsidRDefault="00FE1465" w:rsidP="00FE1465">
      <w:pPr>
        <w:autoSpaceDE w:val="0"/>
        <w:autoSpaceDN w:val="0"/>
        <w:adjustRightInd w:val="0"/>
        <w:jc w:val="left"/>
        <w:rPr>
          <w:del w:id="26" w:author="博韬" w:date="2022-05-21T22:00:00Z"/>
          <w:rFonts w:ascii="新宋体" w:eastAsia="新宋体" w:cs="新宋体"/>
          <w:color w:val="000000"/>
          <w:kern w:val="0"/>
          <w:sz w:val="19"/>
          <w:szCs w:val="19"/>
        </w:rPr>
      </w:pPr>
      <w:del w:id="27" w:author="博韬" w:date="2022-05-21T22:00:00Z">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main() {</w:delText>
        </w:r>
      </w:del>
    </w:p>
    <w:p w14:paraId="29A9EA9D" w14:textId="3D97BEFE" w:rsidR="00FE1465" w:rsidDel="00C672C6" w:rsidRDefault="00FE1465" w:rsidP="00FE1465">
      <w:pPr>
        <w:autoSpaceDE w:val="0"/>
        <w:autoSpaceDN w:val="0"/>
        <w:adjustRightInd w:val="0"/>
        <w:jc w:val="left"/>
        <w:rPr>
          <w:del w:id="28" w:author="博韬" w:date="2022-05-21T22:00:00Z"/>
          <w:rFonts w:ascii="新宋体" w:eastAsia="新宋体" w:cs="新宋体"/>
          <w:color w:val="000000"/>
          <w:kern w:val="0"/>
          <w:sz w:val="19"/>
          <w:szCs w:val="19"/>
        </w:rPr>
      </w:pPr>
      <w:del w:id="29" w:author="博韬" w:date="2022-05-21T22:00:00Z">
        <w:r w:rsidDel="00C672C6">
          <w:rPr>
            <w:rFonts w:ascii="新宋体" w:eastAsia="新宋体" w:cs="新宋体"/>
            <w:color w:val="000000"/>
            <w:kern w:val="0"/>
            <w:sz w:val="19"/>
            <w:szCs w:val="19"/>
          </w:rPr>
          <w:tab/>
        </w:r>
        <w:r w:rsidDel="00C672C6">
          <w:rPr>
            <w:rFonts w:ascii="新宋体" w:eastAsia="新宋体" w:cs="新宋体"/>
            <w:color w:val="2B91AF"/>
            <w:kern w:val="0"/>
            <w:sz w:val="19"/>
            <w:szCs w:val="19"/>
          </w:rPr>
          <w:delText>ofstream</w:delText>
        </w:r>
        <w:r w:rsidDel="00C672C6">
          <w:rPr>
            <w:rFonts w:ascii="新宋体" w:eastAsia="新宋体" w:cs="新宋体"/>
            <w:color w:val="000000"/>
            <w:kern w:val="0"/>
            <w:sz w:val="19"/>
            <w:szCs w:val="19"/>
          </w:rPr>
          <w:delText xml:space="preserve"> outfile(</w:delText>
        </w:r>
        <w:r w:rsidDel="00C672C6">
          <w:rPr>
            <w:rFonts w:ascii="新宋体" w:eastAsia="新宋体" w:cs="新宋体"/>
            <w:color w:val="A31515"/>
            <w:kern w:val="0"/>
            <w:sz w:val="19"/>
            <w:szCs w:val="19"/>
          </w:rPr>
          <w:delText>"ASCII.txt"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 xml:space="preserve">::out | </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 xml:space="preserve">::_Nocreate | </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::trunc);</w:delText>
        </w:r>
      </w:del>
    </w:p>
    <w:p w14:paraId="769A4FFD" w14:textId="74572CF2" w:rsidR="00FE1465" w:rsidDel="00C672C6" w:rsidRDefault="00FE1465" w:rsidP="00FE1465">
      <w:pPr>
        <w:autoSpaceDE w:val="0"/>
        <w:autoSpaceDN w:val="0"/>
        <w:adjustRightInd w:val="0"/>
        <w:jc w:val="left"/>
        <w:rPr>
          <w:del w:id="30" w:author="博韬" w:date="2022-05-21T22:00:00Z"/>
          <w:rFonts w:ascii="新宋体" w:eastAsia="新宋体" w:cs="新宋体"/>
          <w:color w:val="000000"/>
          <w:kern w:val="0"/>
          <w:sz w:val="19"/>
          <w:szCs w:val="19"/>
        </w:rPr>
      </w:pPr>
      <w:del w:id="3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8080"/>
            <w:kern w:val="0"/>
            <w:sz w:val="19"/>
            <w:szCs w:val="19"/>
          </w:rPr>
          <w:delText>!</w:delText>
        </w:r>
        <w:r w:rsidDel="00C672C6">
          <w:rPr>
            <w:rFonts w:ascii="新宋体" w:eastAsia="新宋体" w:cs="新宋体"/>
            <w:color w:val="000000"/>
            <w:kern w:val="0"/>
            <w:sz w:val="19"/>
            <w:szCs w:val="19"/>
          </w:rPr>
          <w:delText>outfile) {</w:delText>
        </w:r>
      </w:del>
    </w:p>
    <w:p w14:paraId="18FB9DA4" w14:textId="35FF4393" w:rsidR="00FE1465" w:rsidDel="00C672C6" w:rsidRDefault="00FE1465" w:rsidP="00FE1465">
      <w:pPr>
        <w:autoSpaceDE w:val="0"/>
        <w:autoSpaceDN w:val="0"/>
        <w:adjustRightInd w:val="0"/>
        <w:jc w:val="left"/>
        <w:rPr>
          <w:del w:id="32" w:author="博韬" w:date="2022-05-21T22:00:00Z"/>
          <w:rFonts w:ascii="新宋体" w:eastAsia="新宋体" w:cs="新宋体"/>
          <w:color w:val="000000"/>
          <w:kern w:val="0"/>
          <w:sz w:val="19"/>
          <w:szCs w:val="19"/>
        </w:rPr>
      </w:pPr>
      <w:del w:id="3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cerr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A31515"/>
            <w:kern w:val="0"/>
            <w:sz w:val="19"/>
            <w:szCs w:val="19"/>
          </w:rPr>
          <w:delText>"Open Error"</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07DB5275" w14:textId="7A413D3F" w:rsidR="00FE1465" w:rsidDel="00C672C6" w:rsidRDefault="00FE1465" w:rsidP="00FE1465">
      <w:pPr>
        <w:autoSpaceDE w:val="0"/>
        <w:autoSpaceDN w:val="0"/>
        <w:adjustRightInd w:val="0"/>
        <w:jc w:val="left"/>
        <w:rPr>
          <w:del w:id="34" w:author="博韬" w:date="2022-05-21T22:00:00Z"/>
          <w:rFonts w:ascii="新宋体" w:eastAsia="新宋体" w:cs="新宋体"/>
          <w:color w:val="000000"/>
          <w:kern w:val="0"/>
          <w:sz w:val="19"/>
          <w:szCs w:val="19"/>
        </w:rPr>
      </w:pPr>
      <w:del w:id="35" w:author="博韬" w:date="2022-05-21T22:00:00Z">
        <w:r w:rsidDel="00C672C6">
          <w:rPr>
            <w:rFonts w:ascii="新宋体" w:eastAsia="新宋体" w:cs="新宋体"/>
            <w:color w:val="000000"/>
            <w:kern w:val="0"/>
            <w:sz w:val="19"/>
            <w:szCs w:val="19"/>
          </w:rPr>
          <w:tab/>
          <w:delText>}</w:delText>
        </w:r>
      </w:del>
    </w:p>
    <w:p w14:paraId="03F6F6A0" w14:textId="134B3816" w:rsidR="00FE1465" w:rsidDel="00C672C6" w:rsidRDefault="00FE1465" w:rsidP="00FE1465">
      <w:pPr>
        <w:autoSpaceDE w:val="0"/>
        <w:autoSpaceDN w:val="0"/>
        <w:adjustRightInd w:val="0"/>
        <w:jc w:val="left"/>
        <w:rPr>
          <w:del w:id="36" w:author="博韬" w:date="2022-05-21T22:00:00Z"/>
          <w:rFonts w:ascii="新宋体" w:eastAsia="新宋体" w:cs="新宋体"/>
          <w:color w:val="000000"/>
          <w:kern w:val="0"/>
          <w:sz w:val="19"/>
          <w:szCs w:val="19"/>
        </w:rPr>
      </w:pPr>
      <w:del w:id="37" w:author="博韬" w:date="2022-05-21T22:00:00Z">
        <w:r w:rsidDel="00C672C6">
          <w:rPr>
            <w:rFonts w:ascii="新宋体" w:eastAsia="新宋体" w:cs="新宋体"/>
            <w:color w:val="000000"/>
            <w:kern w:val="0"/>
            <w:sz w:val="19"/>
            <w:szCs w:val="19"/>
          </w:rPr>
          <w:tab/>
          <w:delText xml:space="preserve">outfile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A31515"/>
            <w:kern w:val="0"/>
            <w:sz w:val="19"/>
            <w:szCs w:val="19"/>
          </w:rPr>
          <w:delText>"</w:delText>
        </w:r>
        <w:r w:rsidDel="00C672C6">
          <w:rPr>
            <w:rFonts w:ascii="新宋体" w:eastAsia="新宋体" w:cs="新宋体" w:hint="eastAsia"/>
            <w:color w:val="A31515"/>
            <w:kern w:val="0"/>
            <w:sz w:val="19"/>
            <w:szCs w:val="19"/>
          </w:rPr>
          <w:delText>输出到文本</w:delText>
        </w:r>
        <w:r w:rsidDel="00C672C6">
          <w:rPr>
            <w:rFonts w:ascii="新宋体" w:eastAsia="新宋体" w:cs="新宋体"/>
            <w:color w:val="A31515"/>
            <w:kern w:val="0"/>
            <w:sz w:val="19"/>
            <w:szCs w:val="19"/>
          </w:rPr>
          <w:delTex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345FFA5E" w14:textId="01AE8FC0" w:rsidR="00FE1465" w:rsidDel="00C672C6" w:rsidRDefault="00FE1465" w:rsidP="00FE1465">
      <w:pPr>
        <w:autoSpaceDE w:val="0"/>
        <w:autoSpaceDN w:val="0"/>
        <w:adjustRightInd w:val="0"/>
        <w:jc w:val="left"/>
        <w:rPr>
          <w:del w:id="38" w:author="博韬" w:date="2022-05-21T22:00:00Z"/>
          <w:rFonts w:ascii="新宋体" w:eastAsia="新宋体" w:cs="新宋体"/>
          <w:color w:val="000000"/>
          <w:kern w:val="0"/>
          <w:sz w:val="19"/>
          <w:szCs w:val="19"/>
        </w:rPr>
      </w:pPr>
      <w:del w:id="3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mark = 0;</w:delText>
        </w:r>
      </w:del>
    </w:p>
    <w:p w14:paraId="6114C25C" w14:textId="6EF8C74C" w:rsidR="00FE1465" w:rsidDel="00C672C6" w:rsidRDefault="00FE1465" w:rsidP="00FE1465">
      <w:pPr>
        <w:autoSpaceDE w:val="0"/>
        <w:autoSpaceDN w:val="0"/>
        <w:adjustRightInd w:val="0"/>
        <w:jc w:val="left"/>
        <w:rPr>
          <w:del w:id="40" w:author="博韬" w:date="2022-05-21T22:00:00Z"/>
          <w:rFonts w:ascii="新宋体" w:eastAsia="新宋体" w:cs="新宋体"/>
          <w:color w:val="000000"/>
          <w:kern w:val="0"/>
          <w:sz w:val="19"/>
          <w:szCs w:val="19"/>
        </w:rPr>
      </w:pPr>
      <w:del w:id="4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for</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i = 2; i &lt;= 100; i++) {</w:delText>
        </w:r>
      </w:del>
    </w:p>
    <w:p w14:paraId="747137EF" w14:textId="7B9F9935" w:rsidR="00FE1465" w:rsidDel="00C672C6" w:rsidRDefault="00FE1465" w:rsidP="00FE1465">
      <w:pPr>
        <w:autoSpaceDE w:val="0"/>
        <w:autoSpaceDN w:val="0"/>
        <w:adjustRightInd w:val="0"/>
        <w:jc w:val="left"/>
        <w:rPr>
          <w:del w:id="42" w:author="博韬" w:date="2022-05-21T22:00:00Z"/>
          <w:rFonts w:ascii="新宋体" w:eastAsia="新宋体" w:cs="新宋体"/>
          <w:color w:val="000000"/>
          <w:kern w:val="0"/>
          <w:sz w:val="19"/>
          <w:szCs w:val="19"/>
        </w:rPr>
      </w:pPr>
      <w:del w:id="4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(fx(i)) {</w:delText>
        </w:r>
      </w:del>
    </w:p>
    <w:p w14:paraId="367BB6F9" w14:textId="1A2B5803" w:rsidR="00FE1465" w:rsidDel="00C672C6" w:rsidRDefault="00FE1465" w:rsidP="00FE1465">
      <w:pPr>
        <w:autoSpaceDE w:val="0"/>
        <w:autoSpaceDN w:val="0"/>
        <w:adjustRightInd w:val="0"/>
        <w:jc w:val="left"/>
        <w:rPr>
          <w:del w:id="44" w:author="博韬" w:date="2022-05-21T22:00:00Z"/>
          <w:rFonts w:ascii="新宋体" w:eastAsia="新宋体" w:cs="新宋体"/>
          <w:color w:val="000000"/>
          <w:kern w:val="0"/>
          <w:sz w:val="19"/>
          <w:szCs w:val="19"/>
        </w:rPr>
      </w:pPr>
      <w:del w:id="4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mark++;</w:delText>
        </w:r>
      </w:del>
    </w:p>
    <w:p w14:paraId="43273EB5" w14:textId="396C06A0" w:rsidR="00FE1465" w:rsidDel="00C672C6" w:rsidRDefault="00FE1465" w:rsidP="00FE1465">
      <w:pPr>
        <w:autoSpaceDE w:val="0"/>
        <w:autoSpaceDN w:val="0"/>
        <w:adjustRightInd w:val="0"/>
        <w:jc w:val="left"/>
        <w:rPr>
          <w:del w:id="46" w:author="博韬" w:date="2022-05-21T22:00:00Z"/>
          <w:rFonts w:ascii="新宋体" w:eastAsia="新宋体" w:cs="新宋体"/>
          <w:color w:val="000000"/>
          <w:kern w:val="0"/>
          <w:sz w:val="19"/>
          <w:szCs w:val="19"/>
        </w:rPr>
      </w:pPr>
      <w:del w:id="4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outfile.setf(</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::left);</w:delText>
        </w:r>
      </w:del>
    </w:p>
    <w:p w14:paraId="539D6DD6" w14:textId="5EEC0707" w:rsidR="00FE1465" w:rsidDel="00C672C6" w:rsidRDefault="00FE1465" w:rsidP="00FE1465">
      <w:pPr>
        <w:autoSpaceDE w:val="0"/>
        <w:autoSpaceDN w:val="0"/>
        <w:adjustRightInd w:val="0"/>
        <w:jc w:val="left"/>
        <w:rPr>
          <w:del w:id="48" w:author="博韬" w:date="2022-05-21T22:00:00Z"/>
          <w:rFonts w:ascii="新宋体" w:eastAsia="新宋体" w:cs="新宋体"/>
          <w:color w:val="000000"/>
          <w:kern w:val="0"/>
          <w:sz w:val="19"/>
          <w:szCs w:val="19"/>
        </w:rPr>
      </w:pPr>
      <w:del w:id="4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outfile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setw(6)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i;</w:delText>
        </w:r>
      </w:del>
    </w:p>
    <w:p w14:paraId="598B7A8A" w14:textId="5A1FF733" w:rsidR="00FE1465" w:rsidDel="00C672C6" w:rsidRDefault="00FE1465" w:rsidP="00FE1465">
      <w:pPr>
        <w:autoSpaceDE w:val="0"/>
        <w:autoSpaceDN w:val="0"/>
        <w:adjustRightInd w:val="0"/>
        <w:jc w:val="left"/>
        <w:rPr>
          <w:del w:id="50" w:author="博韬" w:date="2022-05-21T22:00:00Z"/>
          <w:rFonts w:ascii="新宋体" w:eastAsia="新宋体" w:cs="新宋体"/>
          <w:color w:val="000000"/>
          <w:kern w:val="0"/>
          <w:sz w:val="19"/>
          <w:szCs w:val="19"/>
        </w:rPr>
      </w:pPr>
      <w:del w:id="5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(mark % 10 == 0) {</w:delText>
        </w:r>
      </w:del>
    </w:p>
    <w:p w14:paraId="56E8EB21" w14:textId="6347CCD9" w:rsidR="00FE1465" w:rsidDel="00C672C6" w:rsidRDefault="00FE1465" w:rsidP="00FE1465">
      <w:pPr>
        <w:autoSpaceDE w:val="0"/>
        <w:autoSpaceDN w:val="0"/>
        <w:adjustRightInd w:val="0"/>
        <w:jc w:val="left"/>
        <w:rPr>
          <w:del w:id="52" w:author="博韬" w:date="2022-05-21T22:00:00Z"/>
          <w:rFonts w:ascii="新宋体" w:eastAsia="新宋体" w:cs="新宋体"/>
          <w:color w:val="000000"/>
          <w:kern w:val="0"/>
          <w:sz w:val="19"/>
          <w:szCs w:val="19"/>
        </w:rPr>
      </w:pPr>
      <w:del w:id="5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outfile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40913983" w14:textId="6411964B" w:rsidR="00FE1465" w:rsidDel="00C672C6" w:rsidRDefault="00FE1465" w:rsidP="00FE1465">
      <w:pPr>
        <w:autoSpaceDE w:val="0"/>
        <w:autoSpaceDN w:val="0"/>
        <w:adjustRightInd w:val="0"/>
        <w:jc w:val="left"/>
        <w:rPr>
          <w:del w:id="54" w:author="博韬" w:date="2022-05-21T22:00:00Z"/>
          <w:rFonts w:ascii="新宋体" w:eastAsia="新宋体" w:cs="新宋体"/>
          <w:color w:val="000000"/>
          <w:kern w:val="0"/>
          <w:sz w:val="19"/>
          <w:szCs w:val="19"/>
        </w:rPr>
      </w:pPr>
      <w:del w:id="5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1E583F58" w14:textId="0305A246" w:rsidR="00FE1465" w:rsidDel="00C672C6" w:rsidRDefault="00FE1465" w:rsidP="00FE1465">
      <w:pPr>
        <w:autoSpaceDE w:val="0"/>
        <w:autoSpaceDN w:val="0"/>
        <w:adjustRightInd w:val="0"/>
        <w:jc w:val="left"/>
        <w:rPr>
          <w:del w:id="56" w:author="博韬" w:date="2022-05-21T22:00:00Z"/>
          <w:rFonts w:ascii="新宋体" w:eastAsia="新宋体" w:cs="新宋体"/>
          <w:color w:val="000000"/>
          <w:kern w:val="0"/>
          <w:sz w:val="19"/>
          <w:szCs w:val="19"/>
        </w:rPr>
      </w:pPr>
      <w:del w:id="5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3A82C3E6" w14:textId="48BCA3B9" w:rsidR="00FE1465" w:rsidDel="00C672C6" w:rsidRDefault="00FE1465" w:rsidP="00FE1465">
      <w:pPr>
        <w:autoSpaceDE w:val="0"/>
        <w:autoSpaceDN w:val="0"/>
        <w:adjustRightInd w:val="0"/>
        <w:jc w:val="left"/>
        <w:rPr>
          <w:del w:id="58" w:author="博韬" w:date="2022-05-21T22:00:00Z"/>
          <w:rFonts w:ascii="新宋体" w:eastAsia="新宋体" w:cs="新宋体"/>
          <w:color w:val="000000"/>
          <w:kern w:val="0"/>
          <w:sz w:val="19"/>
          <w:szCs w:val="19"/>
        </w:rPr>
      </w:pPr>
      <w:del w:id="59" w:author="博韬" w:date="2022-05-21T22:00:00Z">
        <w:r w:rsidDel="00C672C6">
          <w:rPr>
            <w:rFonts w:ascii="新宋体" w:eastAsia="新宋体" w:cs="新宋体"/>
            <w:color w:val="000000"/>
            <w:kern w:val="0"/>
            <w:sz w:val="19"/>
            <w:szCs w:val="19"/>
          </w:rPr>
          <w:tab/>
          <w:delText>}</w:delText>
        </w:r>
      </w:del>
    </w:p>
    <w:p w14:paraId="45A2197C" w14:textId="7E274BF6" w:rsidR="00FE1465" w:rsidDel="00C672C6" w:rsidRDefault="00FE1465" w:rsidP="00FE1465">
      <w:pPr>
        <w:autoSpaceDE w:val="0"/>
        <w:autoSpaceDN w:val="0"/>
        <w:adjustRightInd w:val="0"/>
        <w:jc w:val="left"/>
        <w:rPr>
          <w:del w:id="60" w:author="博韬" w:date="2022-05-21T22:00:00Z"/>
          <w:rFonts w:ascii="新宋体" w:eastAsia="新宋体" w:cs="新宋体"/>
          <w:color w:val="000000"/>
          <w:kern w:val="0"/>
          <w:sz w:val="19"/>
          <w:szCs w:val="19"/>
        </w:rPr>
      </w:pPr>
      <w:del w:id="61" w:author="博韬" w:date="2022-05-21T22:00:00Z">
        <w:r w:rsidDel="00C672C6">
          <w:rPr>
            <w:rFonts w:ascii="新宋体" w:eastAsia="新宋体" w:cs="新宋体"/>
            <w:color w:val="000000"/>
            <w:kern w:val="0"/>
            <w:sz w:val="19"/>
            <w:szCs w:val="19"/>
          </w:rPr>
          <w:tab/>
          <w:delText>outfile.close();</w:delText>
        </w:r>
      </w:del>
    </w:p>
    <w:p w14:paraId="76B87619" w14:textId="16F6BF7B" w:rsidR="00FE1465" w:rsidDel="00C672C6" w:rsidRDefault="00FE1465" w:rsidP="00FE1465">
      <w:pPr>
        <w:autoSpaceDE w:val="0"/>
        <w:autoSpaceDN w:val="0"/>
        <w:adjustRightInd w:val="0"/>
        <w:jc w:val="left"/>
        <w:rPr>
          <w:del w:id="62" w:author="博韬" w:date="2022-05-21T22:00:00Z"/>
          <w:rFonts w:ascii="新宋体" w:eastAsia="新宋体" w:cs="新宋体"/>
          <w:color w:val="000000"/>
          <w:kern w:val="0"/>
          <w:sz w:val="19"/>
          <w:szCs w:val="19"/>
        </w:rPr>
      </w:pPr>
      <w:del w:id="6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char</w:delText>
        </w:r>
        <w:r w:rsidDel="00C672C6">
          <w:rPr>
            <w:rFonts w:ascii="新宋体" w:eastAsia="新宋体" w:cs="新宋体"/>
            <w:color w:val="000000"/>
            <w:kern w:val="0"/>
            <w:sz w:val="19"/>
            <w:szCs w:val="19"/>
          </w:rPr>
          <w:delText xml:space="preserve"> c;</w:delText>
        </w:r>
      </w:del>
    </w:p>
    <w:p w14:paraId="1D9784EF" w14:textId="26021D62" w:rsidR="00FE1465" w:rsidDel="00C672C6" w:rsidRDefault="00FE1465" w:rsidP="00FE1465">
      <w:pPr>
        <w:autoSpaceDE w:val="0"/>
        <w:autoSpaceDN w:val="0"/>
        <w:adjustRightInd w:val="0"/>
        <w:jc w:val="left"/>
        <w:rPr>
          <w:del w:id="64" w:author="博韬" w:date="2022-05-21T22:00:00Z"/>
          <w:rFonts w:ascii="新宋体" w:eastAsia="新宋体" w:cs="新宋体"/>
          <w:color w:val="000000"/>
          <w:kern w:val="0"/>
          <w:sz w:val="19"/>
          <w:szCs w:val="19"/>
        </w:rPr>
      </w:pPr>
      <w:del w:id="65" w:author="博韬" w:date="2022-05-21T22:00:00Z">
        <w:r w:rsidDel="00C672C6">
          <w:rPr>
            <w:rFonts w:ascii="新宋体" w:eastAsia="新宋体" w:cs="新宋体"/>
            <w:color w:val="000000"/>
            <w:kern w:val="0"/>
            <w:sz w:val="19"/>
            <w:szCs w:val="19"/>
          </w:rPr>
          <w:tab/>
          <w:delText xml:space="preserve">c = </w:delText>
        </w:r>
        <w:r w:rsidDel="00C672C6">
          <w:rPr>
            <w:rFonts w:ascii="新宋体" w:eastAsia="新宋体" w:cs="新宋体"/>
            <w:color w:val="A31515"/>
            <w:kern w:val="0"/>
            <w:sz w:val="19"/>
            <w:szCs w:val="19"/>
          </w:rPr>
          <w:delText>'y'</w:delText>
        </w:r>
        <w:r w:rsidDel="00C672C6">
          <w:rPr>
            <w:rFonts w:ascii="新宋体" w:eastAsia="新宋体" w:cs="新宋体"/>
            <w:color w:val="000000"/>
            <w:kern w:val="0"/>
            <w:sz w:val="19"/>
            <w:szCs w:val="19"/>
          </w:rPr>
          <w:delText>;</w:delText>
        </w:r>
      </w:del>
    </w:p>
    <w:p w14:paraId="58D3955F" w14:textId="340863D8" w:rsidR="00FE1465" w:rsidDel="00C672C6" w:rsidRDefault="00FE1465" w:rsidP="00FE1465">
      <w:pPr>
        <w:autoSpaceDE w:val="0"/>
        <w:autoSpaceDN w:val="0"/>
        <w:adjustRightInd w:val="0"/>
        <w:jc w:val="left"/>
        <w:rPr>
          <w:del w:id="66" w:author="博韬" w:date="2022-05-21T22:00:00Z"/>
          <w:rFonts w:ascii="新宋体" w:eastAsia="新宋体" w:cs="新宋体"/>
          <w:color w:val="000000"/>
          <w:kern w:val="0"/>
          <w:sz w:val="19"/>
          <w:szCs w:val="19"/>
        </w:rPr>
      </w:pPr>
      <w:del w:id="6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b[100] = {};</w:delText>
        </w:r>
      </w:del>
    </w:p>
    <w:p w14:paraId="48164177" w14:textId="19CA9824" w:rsidR="00FE1465" w:rsidDel="00C672C6" w:rsidRDefault="00FE1465" w:rsidP="00FE1465">
      <w:pPr>
        <w:autoSpaceDE w:val="0"/>
        <w:autoSpaceDN w:val="0"/>
        <w:adjustRightInd w:val="0"/>
        <w:jc w:val="left"/>
        <w:rPr>
          <w:del w:id="68" w:author="博韬" w:date="2022-05-21T22:00:00Z"/>
          <w:rFonts w:ascii="新宋体" w:eastAsia="新宋体" w:cs="新宋体"/>
          <w:color w:val="000000"/>
          <w:kern w:val="0"/>
          <w:sz w:val="19"/>
          <w:szCs w:val="19"/>
        </w:rPr>
      </w:pPr>
      <w:del w:id="69" w:author="博韬" w:date="2022-05-21T22:00:00Z">
        <w:r w:rsidDel="00C672C6">
          <w:rPr>
            <w:rFonts w:ascii="新宋体" w:eastAsia="新宋体" w:cs="新宋体"/>
            <w:color w:val="000000"/>
            <w:kern w:val="0"/>
            <w:sz w:val="19"/>
            <w:szCs w:val="19"/>
          </w:rPr>
          <w:tab/>
          <w:delText>mark = 0;</w:delText>
        </w:r>
      </w:del>
    </w:p>
    <w:p w14:paraId="18DA57E9" w14:textId="76834DCD" w:rsidR="00FE1465" w:rsidDel="00C672C6" w:rsidRDefault="00FE1465" w:rsidP="00FE1465">
      <w:pPr>
        <w:autoSpaceDE w:val="0"/>
        <w:autoSpaceDN w:val="0"/>
        <w:adjustRightInd w:val="0"/>
        <w:jc w:val="left"/>
        <w:rPr>
          <w:del w:id="70" w:author="博韬" w:date="2022-05-21T22:00:00Z"/>
          <w:rFonts w:ascii="新宋体" w:eastAsia="新宋体" w:cs="新宋体"/>
          <w:color w:val="000000"/>
          <w:kern w:val="0"/>
          <w:sz w:val="19"/>
          <w:szCs w:val="19"/>
        </w:rPr>
      </w:pPr>
      <w:del w:id="7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i = 0;</w:delText>
        </w:r>
      </w:del>
    </w:p>
    <w:p w14:paraId="0B6B4BC8" w14:textId="3D0B9E5C" w:rsidR="00FE1465" w:rsidDel="00C672C6" w:rsidRDefault="00FE1465" w:rsidP="00FE1465">
      <w:pPr>
        <w:autoSpaceDE w:val="0"/>
        <w:autoSpaceDN w:val="0"/>
        <w:adjustRightInd w:val="0"/>
        <w:jc w:val="left"/>
        <w:rPr>
          <w:del w:id="72" w:author="博韬" w:date="2022-05-21T22:00:00Z"/>
          <w:rFonts w:ascii="新宋体" w:eastAsia="新宋体" w:cs="新宋体"/>
          <w:color w:val="000000"/>
          <w:kern w:val="0"/>
          <w:sz w:val="19"/>
          <w:szCs w:val="19"/>
        </w:rPr>
      </w:pPr>
      <w:del w:id="7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(c == </w:delText>
        </w:r>
        <w:r w:rsidDel="00C672C6">
          <w:rPr>
            <w:rFonts w:ascii="新宋体" w:eastAsia="新宋体" w:cs="新宋体"/>
            <w:color w:val="A31515"/>
            <w:kern w:val="0"/>
            <w:sz w:val="19"/>
            <w:szCs w:val="19"/>
          </w:rPr>
          <w:delText>'y'</w:delText>
        </w:r>
        <w:r w:rsidDel="00C672C6">
          <w:rPr>
            <w:rFonts w:ascii="新宋体" w:eastAsia="新宋体" w:cs="新宋体"/>
            <w:color w:val="000000"/>
            <w:kern w:val="0"/>
            <w:sz w:val="19"/>
            <w:szCs w:val="19"/>
          </w:rPr>
          <w:delText xml:space="preserve"> || c == </w:delText>
        </w:r>
        <w:r w:rsidDel="00C672C6">
          <w:rPr>
            <w:rFonts w:ascii="新宋体" w:eastAsia="新宋体" w:cs="新宋体"/>
            <w:color w:val="A31515"/>
            <w:kern w:val="0"/>
            <w:sz w:val="19"/>
            <w:szCs w:val="19"/>
          </w:rPr>
          <w:delText>'Y'</w:delText>
        </w:r>
        <w:r w:rsidDel="00C672C6">
          <w:rPr>
            <w:rFonts w:ascii="新宋体" w:eastAsia="新宋体" w:cs="新宋体"/>
            <w:color w:val="000000"/>
            <w:kern w:val="0"/>
            <w:sz w:val="19"/>
            <w:szCs w:val="19"/>
          </w:rPr>
          <w:delText>) {</w:delText>
        </w:r>
      </w:del>
    </w:p>
    <w:p w14:paraId="2E46EBBC" w14:textId="67872DA5" w:rsidR="00FE1465" w:rsidDel="00C672C6" w:rsidRDefault="00FE1465" w:rsidP="00FE1465">
      <w:pPr>
        <w:autoSpaceDE w:val="0"/>
        <w:autoSpaceDN w:val="0"/>
        <w:adjustRightInd w:val="0"/>
        <w:jc w:val="left"/>
        <w:rPr>
          <w:del w:id="74" w:author="博韬" w:date="2022-05-21T22:00:00Z"/>
          <w:rFonts w:ascii="新宋体" w:eastAsia="新宋体" w:cs="新宋体"/>
          <w:color w:val="000000"/>
          <w:kern w:val="0"/>
          <w:sz w:val="19"/>
          <w:szCs w:val="19"/>
        </w:rPr>
      </w:pPr>
      <w:del w:id="7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2B91AF"/>
            <w:kern w:val="0"/>
            <w:sz w:val="19"/>
            <w:szCs w:val="19"/>
          </w:rPr>
          <w:delText>ifstream</w:delText>
        </w:r>
        <w:r w:rsidDel="00C672C6">
          <w:rPr>
            <w:rFonts w:ascii="新宋体" w:eastAsia="新宋体" w:cs="新宋体"/>
            <w:color w:val="000000"/>
            <w:kern w:val="0"/>
            <w:sz w:val="19"/>
            <w:szCs w:val="19"/>
          </w:rPr>
          <w:delText xml:space="preserve"> infile(</w:delText>
        </w:r>
        <w:r w:rsidDel="00C672C6">
          <w:rPr>
            <w:rFonts w:ascii="新宋体" w:eastAsia="新宋体" w:cs="新宋体"/>
            <w:color w:val="A31515"/>
            <w:kern w:val="0"/>
            <w:sz w:val="19"/>
            <w:szCs w:val="19"/>
          </w:rPr>
          <w:delText>"ASCII.txt"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::in);</w:delText>
        </w:r>
      </w:del>
    </w:p>
    <w:p w14:paraId="71CE47FC" w14:textId="70123832" w:rsidR="00FE1465" w:rsidDel="00C672C6" w:rsidRDefault="00FE1465" w:rsidP="00FE1465">
      <w:pPr>
        <w:autoSpaceDE w:val="0"/>
        <w:autoSpaceDN w:val="0"/>
        <w:adjustRightInd w:val="0"/>
        <w:jc w:val="left"/>
        <w:rPr>
          <w:del w:id="76" w:author="博韬" w:date="2022-05-21T22:00:00Z"/>
          <w:rFonts w:ascii="新宋体" w:eastAsia="新宋体" w:cs="新宋体"/>
          <w:color w:val="000000"/>
          <w:kern w:val="0"/>
          <w:sz w:val="19"/>
          <w:szCs w:val="19"/>
        </w:rPr>
      </w:pPr>
      <w:del w:id="7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8080"/>
            <w:kern w:val="0"/>
            <w:sz w:val="19"/>
            <w:szCs w:val="19"/>
          </w:rPr>
          <w:delText>!</w:delText>
        </w:r>
        <w:r w:rsidDel="00C672C6">
          <w:rPr>
            <w:rFonts w:ascii="新宋体" w:eastAsia="新宋体" w:cs="新宋体"/>
            <w:color w:val="000000"/>
            <w:kern w:val="0"/>
            <w:sz w:val="19"/>
            <w:szCs w:val="19"/>
          </w:rPr>
          <w:delText>infile) {</w:delText>
        </w:r>
      </w:del>
    </w:p>
    <w:p w14:paraId="11AC93B3" w14:textId="4C6DB43B" w:rsidR="00FE1465" w:rsidDel="00C672C6" w:rsidRDefault="00FE1465" w:rsidP="00FE1465">
      <w:pPr>
        <w:autoSpaceDE w:val="0"/>
        <w:autoSpaceDN w:val="0"/>
        <w:adjustRightInd w:val="0"/>
        <w:jc w:val="left"/>
        <w:rPr>
          <w:del w:id="78" w:author="博韬" w:date="2022-05-21T22:00:00Z"/>
          <w:rFonts w:ascii="新宋体" w:eastAsia="新宋体" w:cs="新宋体"/>
          <w:color w:val="000000"/>
          <w:kern w:val="0"/>
          <w:sz w:val="19"/>
          <w:szCs w:val="19"/>
        </w:rPr>
      </w:pPr>
      <w:del w:id="7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cerr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A31515"/>
            <w:kern w:val="0"/>
            <w:sz w:val="19"/>
            <w:szCs w:val="19"/>
          </w:rPr>
          <w:delText>"Open Error"</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24AAE4F7" w14:textId="75E6145E" w:rsidR="00FE1465" w:rsidDel="00C672C6" w:rsidRDefault="00FE1465" w:rsidP="00FE1465">
      <w:pPr>
        <w:autoSpaceDE w:val="0"/>
        <w:autoSpaceDN w:val="0"/>
        <w:adjustRightInd w:val="0"/>
        <w:jc w:val="left"/>
        <w:rPr>
          <w:del w:id="80" w:author="博韬" w:date="2022-05-21T22:00:00Z"/>
          <w:rFonts w:ascii="新宋体" w:eastAsia="新宋体" w:cs="新宋体"/>
          <w:color w:val="000000"/>
          <w:kern w:val="0"/>
          <w:sz w:val="19"/>
          <w:szCs w:val="19"/>
        </w:rPr>
      </w:pPr>
      <w:del w:id="8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4B1E8E47" w14:textId="69FC6EE5" w:rsidR="00FE1465" w:rsidDel="00C672C6" w:rsidRDefault="00FE1465" w:rsidP="00FE1465">
      <w:pPr>
        <w:autoSpaceDE w:val="0"/>
        <w:autoSpaceDN w:val="0"/>
        <w:adjustRightInd w:val="0"/>
        <w:jc w:val="left"/>
        <w:rPr>
          <w:del w:id="82" w:author="博韬" w:date="2022-05-21T22:00:00Z"/>
          <w:rFonts w:ascii="新宋体" w:eastAsia="新宋体" w:cs="新宋体"/>
          <w:color w:val="000000"/>
          <w:kern w:val="0"/>
          <w:sz w:val="19"/>
          <w:szCs w:val="19"/>
        </w:rPr>
      </w:pPr>
      <w:del w:id="8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char</w:delText>
        </w:r>
        <w:r w:rsidDel="00C672C6">
          <w:rPr>
            <w:rFonts w:ascii="新宋体" w:eastAsia="新宋体" w:cs="新宋体"/>
            <w:color w:val="000000"/>
            <w:kern w:val="0"/>
            <w:sz w:val="19"/>
            <w:szCs w:val="19"/>
          </w:rPr>
          <w:delText xml:space="preserve"> c;</w:delText>
        </w:r>
      </w:del>
    </w:p>
    <w:p w14:paraId="6E451C9F" w14:textId="2CFEEC2B" w:rsidR="00FE1465" w:rsidDel="00C672C6" w:rsidRDefault="00FE1465" w:rsidP="00FE1465">
      <w:pPr>
        <w:autoSpaceDE w:val="0"/>
        <w:autoSpaceDN w:val="0"/>
        <w:adjustRightInd w:val="0"/>
        <w:jc w:val="left"/>
        <w:rPr>
          <w:del w:id="84" w:author="博韬" w:date="2022-05-21T22:00:00Z"/>
          <w:rFonts w:ascii="新宋体" w:eastAsia="新宋体" w:cs="新宋体"/>
          <w:color w:val="000000"/>
          <w:kern w:val="0"/>
          <w:sz w:val="19"/>
          <w:szCs w:val="19"/>
        </w:rPr>
      </w:pPr>
      <w:del w:id="8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while</w:delText>
        </w:r>
        <w:r w:rsidDel="00C672C6">
          <w:rPr>
            <w:rFonts w:ascii="新宋体" w:eastAsia="新宋体" w:cs="新宋体"/>
            <w:color w:val="000000"/>
            <w:kern w:val="0"/>
            <w:sz w:val="19"/>
            <w:szCs w:val="19"/>
          </w:rPr>
          <w:delText xml:space="preserve"> (infile.get(c)) {</w:delText>
        </w:r>
      </w:del>
    </w:p>
    <w:p w14:paraId="6C67F000" w14:textId="14F57FC9" w:rsidR="00FE1465" w:rsidDel="00C672C6" w:rsidRDefault="00FE1465" w:rsidP="00FE1465">
      <w:pPr>
        <w:autoSpaceDE w:val="0"/>
        <w:autoSpaceDN w:val="0"/>
        <w:adjustRightInd w:val="0"/>
        <w:jc w:val="left"/>
        <w:rPr>
          <w:del w:id="86" w:author="博韬" w:date="2022-05-21T22:00:00Z"/>
          <w:rFonts w:ascii="新宋体" w:eastAsia="新宋体" w:cs="新宋体"/>
          <w:color w:val="000000"/>
          <w:kern w:val="0"/>
          <w:sz w:val="19"/>
          <w:szCs w:val="19"/>
        </w:rPr>
      </w:pPr>
      <w:del w:id="8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(c == </w:delText>
        </w:r>
        <w:r w:rsidDel="00C672C6">
          <w:rPr>
            <w:rFonts w:ascii="新宋体" w:eastAsia="新宋体" w:cs="新宋体"/>
            <w:color w:val="A31515"/>
            <w:kern w:val="0"/>
            <w:sz w:val="19"/>
            <w:szCs w:val="19"/>
          </w:rPr>
          <w:delText>'\n'</w:delText>
        </w:r>
        <w:r w:rsidDel="00C672C6">
          <w:rPr>
            <w:rFonts w:ascii="新宋体" w:eastAsia="新宋体" w:cs="新宋体"/>
            <w:color w:val="000000"/>
            <w:kern w:val="0"/>
            <w:sz w:val="19"/>
            <w:szCs w:val="19"/>
          </w:rPr>
          <w:delText>) {</w:delText>
        </w:r>
      </w:del>
    </w:p>
    <w:p w14:paraId="6A6F3419" w14:textId="41700197" w:rsidR="00FE1465" w:rsidDel="00C672C6" w:rsidRDefault="00FE1465" w:rsidP="00FE1465">
      <w:pPr>
        <w:autoSpaceDE w:val="0"/>
        <w:autoSpaceDN w:val="0"/>
        <w:adjustRightInd w:val="0"/>
        <w:jc w:val="left"/>
        <w:rPr>
          <w:del w:id="88" w:author="博韬" w:date="2022-05-21T22:00:00Z"/>
          <w:rFonts w:ascii="新宋体" w:eastAsia="新宋体" w:cs="新宋体"/>
          <w:color w:val="000000"/>
          <w:kern w:val="0"/>
          <w:sz w:val="19"/>
          <w:szCs w:val="19"/>
        </w:rPr>
      </w:pPr>
      <w:del w:id="8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break</w:delText>
        </w:r>
        <w:r w:rsidDel="00C672C6">
          <w:rPr>
            <w:rFonts w:ascii="新宋体" w:eastAsia="新宋体" w:cs="新宋体"/>
            <w:color w:val="000000"/>
            <w:kern w:val="0"/>
            <w:sz w:val="19"/>
            <w:szCs w:val="19"/>
          </w:rPr>
          <w:delText>;</w:delText>
        </w:r>
      </w:del>
    </w:p>
    <w:p w14:paraId="472E85EA" w14:textId="091738E5" w:rsidR="00FE1465" w:rsidDel="00C672C6" w:rsidRDefault="00FE1465" w:rsidP="00FE1465">
      <w:pPr>
        <w:autoSpaceDE w:val="0"/>
        <w:autoSpaceDN w:val="0"/>
        <w:adjustRightInd w:val="0"/>
        <w:jc w:val="left"/>
        <w:rPr>
          <w:del w:id="90" w:author="博韬" w:date="2022-05-21T22:00:00Z"/>
          <w:rFonts w:ascii="新宋体" w:eastAsia="新宋体" w:cs="新宋体"/>
          <w:color w:val="000000"/>
          <w:kern w:val="0"/>
          <w:sz w:val="19"/>
          <w:szCs w:val="19"/>
        </w:rPr>
      </w:pPr>
      <w:del w:id="9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5ED42BE3" w14:textId="068B1C1B" w:rsidR="00FE1465" w:rsidDel="00C672C6" w:rsidRDefault="00FE1465" w:rsidP="00FE1465">
      <w:pPr>
        <w:autoSpaceDE w:val="0"/>
        <w:autoSpaceDN w:val="0"/>
        <w:adjustRightInd w:val="0"/>
        <w:jc w:val="left"/>
        <w:rPr>
          <w:del w:id="92" w:author="博韬" w:date="2022-05-21T22:00:00Z"/>
          <w:rFonts w:ascii="新宋体" w:eastAsia="新宋体" w:cs="新宋体"/>
          <w:color w:val="000000"/>
          <w:kern w:val="0"/>
          <w:sz w:val="19"/>
          <w:szCs w:val="19"/>
        </w:rPr>
      </w:pPr>
      <w:del w:id="9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0CA4810E" w14:textId="279388D9" w:rsidR="00FE1465" w:rsidDel="00C672C6" w:rsidRDefault="00FE1465" w:rsidP="00FE1465">
      <w:pPr>
        <w:autoSpaceDE w:val="0"/>
        <w:autoSpaceDN w:val="0"/>
        <w:adjustRightInd w:val="0"/>
        <w:jc w:val="left"/>
        <w:rPr>
          <w:del w:id="94" w:author="博韬" w:date="2022-05-21T22:00:00Z"/>
          <w:rFonts w:ascii="新宋体" w:eastAsia="新宋体" w:cs="新宋体"/>
          <w:color w:val="000000"/>
          <w:kern w:val="0"/>
          <w:sz w:val="19"/>
          <w:szCs w:val="19"/>
        </w:rPr>
      </w:pPr>
      <w:del w:id="9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while</w:delText>
        </w:r>
        <w:r w:rsidDel="00C672C6">
          <w:rPr>
            <w:rFonts w:ascii="新宋体" w:eastAsia="新宋体" w:cs="新宋体"/>
            <w:color w:val="000000"/>
            <w:kern w:val="0"/>
            <w:sz w:val="19"/>
            <w:szCs w:val="19"/>
          </w:rPr>
          <w:delText xml:space="preserve"> (infile </w:delText>
        </w:r>
        <w:r w:rsidDel="00C672C6">
          <w:rPr>
            <w:rFonts w:ascii="新宋体" w:eastAsia="新宋体" w:cs="新宋体"/>
            <w:color w:val="008080"/>
            <w:kern w:val="0"/>
            <w:sz w:val="19"/>
            <w:szCs w:val="19"/>
          </w:rPr>
          <w:delText>&gt;&gt;</w:delText>
        </w:r>
        <w:r w:rsidDel="00C672C6">
          <w:rPr>
            <w:rFonts w:ascii="新宋体" w:eastAsia="新宋体" w:cs="新宋体"/>
            <w:color w:val="000000"/>
            <w:kern w:val="0"/>
            <w:sz w:val="19"/>
            <w:szCs w:val="19"/>
          </w:rPr>
          <w:delText xml:space="preserve"> b[i]) {</w:delText>
        </w:r>
      </w:del>
    </w:p>
    <w:p w14:paraId="1DF7A48B" w14:textId="29DF882C" w:rsidR="00FE1465" w:rsidDel="00C672C6" w:rsidRDefault="00FE1465" w:rsidP="00FE1465">
      <w:pPr>
        <w:autoSpaceDE w:val="0"/>
        <w:autoSpaceDN w:val="0"/>
        <w:adjustRightInd w:val="0"/>
        <w:jc w:val="left"/>
        <w:rPr>
          <w:del w:id="96" w:author="博韬" w:date="2022-05-21T22:00:00Z"/>
          <w:rFonts w:ascii="新宋体" w:eastAsia="新宋体" w:cs="新宋体"/>
          <w:color w:val="000000"/>
          <w:kern w:val="0"/>
          <w:sz w:val="19"/>
          <w:szCs w:val="19"/>
        </w:rPr>
      </w:pPr>
      <w:del w:id="9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mark++;</w:delText>
        </w:r>
      </w:del>
    </w:p>
    <w:p w14:paraId="407033A6" w14:textId="5FA755B7" w:rsidR="00FE1465" w:rsidDel="00C672C6" w:rsidRDefault="00FE1465" w:rsidP="00FE1465">
      <w:pPr>
        <w:autoSpaceDE w:val="0"/>
        <w:autoSpaceDN w:val="0"/>
        <w:adjustRightInd w:val="0"/>
        <w:jc w:val="left"/>
        <w:rPr>
          <w:del w:id="98" w:author="博韬" w:date="2022-05-21T22:00:00Z"/>
          <w:rFonts w:ascii="新宋体" w:eastAsia="新宋体" w:cs="新宋体"/>
          <w:color w:val="000000"/>
          <w:kern w:val="0"/>
          <w:sz w:val="19"/>
          <w:szCs w:val="19"/>
        </w:rPr>
      </w:pPr>
      <w:del w:id="9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cout.setf(</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::left);</w:delText>
        </w:r>
      </w:del>
    </w:p>
    <w:p w14:paraId="2B7A4843" w14:textId="185BF0B2" w:rsidR="00FE1465" w:rsidDel="00C672C6" w:rsidRDefault="00FE1465" w:rsidP="00FE1465">
      <w:pPr>
        <w:autoSpaceDE w:val="0"/>
        <w:autoSpaceDN w:val="0"/>
        <w:adjustRightInd w:val="0"/>
        <w:jc w:val="left"/>
        <w:rPr>
          <w:del w:id="100" w:author="博韬" w:date="2022-05-21T22:00:00Z"/>
          <w:rFonts w:ascii="新宋体" w:eastAsia="新宋体" w:cs="新宋体"/>
          <w:color w:val="000000"/>
          <w:kern w:val="0"/>
          <w:sz w:val="19"/>
          <w:szCs w:val="19"/>
        </w:rPr>
      </w:pPr>
      <w:del w:id="10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cout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setw(6)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b[i];</w:delText>
        </w:r>
      </w:del>
    </w:p>
    <w:p w14:paraId="0D330DD5" w14:textId="3E80B12C" w:rsidR="00FE1465" w:rsidDel="00C672C6" w:rsidRDefault="00FE1465" w:rsidP="00FE1465">
      <w:pPr>
        <w:autoSpaceDE w:val="0"/>
        <w:autoSpaceDN w:val="0"/>
        <w:adjustRightInd w:val="0"/>
        <w:jc w:val="left"/>
        <w:rPr>
          <w:del w:id="102" w:author="博韬" w:date="2022-05-21T22:00:00Z"/>
          <w:rFonts w:ascii="新宋体" w:eastAsia="新宋体" w:cs="新宋体"/>
          <w:color w:val="000000"/>
          <w:kern w:val="0"/>
          <w:sz w:val="19"/>
          <w:szCs w:val="19"/>
        </w:rPr>
      </w:pPr>
      <w:del w:id="10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(mark % 10 == 0) {</w:delText>
        </w:r>
      </w:del>
    </w:p>
    <w:p w14:paraId="7AA64F89" w14:textId="6EA05296" w:rsidR="00FE1465" w:rsidDel="00C672C6" w:rsidRDefault="00FE1465" w:rsidP="00FE1465">
      <w:pPr>
        <w:autoSpaceDE w:val="0"/>
        <w:autoSpaceDN w:val="0"/>
        <w:adjustRightInd w:val="0"/>
        <w:jc w:val="left"/>
        <w:rPr>
          <w:del w:id="104" w:author="博韬" w:date="2022-05-21T22:00:00Z"/>
          <w:rFonts w:ascii="新宋体" w:eastAsia="新宋体" w:cs="新宋体"/>
          <w:color w:val="000000"/>
          <w:kern w:val="0"/>
          <w:sz w:val="19"/>
          <w:szCs w:val="19"/>
        </w:rPr>
      </w:pPr>
      <w:del w:id="10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cout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59462C96" w14:textId="1F60AB8F" w:rsidR="00FE1465" w:rsidDel="00C672C6" w:rsidRDefault="00FE1465" w:rsidP="00FE1465">
      <w:pPr>
        <w:autoSpaceDE w:val="0"/>
        <w:autoSpaceDN w:val="0"/>
        <w:adjustRightInd w:val="0"/>
        <w:jc w:val="left"/>
        <w:rPr>
          <w:del w:id="106" w:author="博韬" w:date="2022-05-21T22:00:00Z"/>
          <w:rFonts w:ascii="新宋体" w:eastAsia="新宋体" w:cs="新宋体"/>
          <w:color w:val="000000"/>
          <w:kern w:val="0"/>
          <w:sz w:val="19"/>
          <w:szCs w:val="19"/>
        </w:rPr>
      </w:pPr>
      <w:del w:id="10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74294D08" w14:textId="1D2F8B8A" w:rsidR="00FE1465" w:rsidDel="00C672C6" w:rsidRDefault="00FE1465" w:rsidP="00FE1465">
      <w:pPr>
        <w:autoSpaceDE w:val="0"/>
        <w:autoSpaceDN w:val="0"/>
        <w:adjustRightInd w:val="0"/>
        <w:jc w:val="left"/>
        <w:rPr>
          <w:del w:id="108" w:author="博韬" w:date="2022-05-21T22:00:00Z"/>
          <w:rFonts w:ascii="新宋体" w:eastAsia="新宋体" w:cs="新宋体"/>
          <w:color w:val="000000"/>
          <w:kern w:val="0"/>
          <w:sz w:val="19"/>
          <w:szCs w:val="19"/>
        </w:rPr>
      </w:pPr>
      <w:del w:id="10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i++;</w:delText>
        </w:r>
      </w:del>
    </w:p>
    <w:p w14:paraId="6F7D243D" w14:textId="26AE4F0A" w:rsidR="00FE1465" w:rsidDel="00C672C6" w:rsidRDefault="00FE1465" w:rsidP="00FE1465">
      <w:pPr>
        <w:autoSpaceDE w:val="0"/>
        <w:autoSpaceDN w:val="0"/>
        <w:adjustRightInd w:val="0"/>
        <w:jc w:val="left"/>
        <w:rPr>
          <w:del w:id="110" w:author="博韬" w:date="2022-05-21T22:00:00Z"/>
          <w:rFonts w:ascii="新宋体" w:eastAsia="新宋体" w:cs="新宋体"/>
          <w:color w:val="000000"/>
          <w:kern w:val="0"/>
          <w:sz w:val="19"/>
          <w:szCs w:val="19"/>
        </w:rPr>
      </w:pPr>
      <w:del w:id="11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2EE42D93" w14:textId="599BCEE2" w:rsidR="00FE1465" w:rsidDel="00C672C6" w:rsidRDefault="00FE1465" w:rsidP="00FE1465">
      <w:pPr>
        <w:autoSpaceDE w:val="0"/>
        <w:autoSpaceDN w:val="0"/>
        <w:adjustRightInd w:val="0"/>
        <w:jc w:val="left"/>
        <w:rPr>
          <w:del w:id="112" w:author="博韬" w:date="2022-05-21T22:00:00Z"/>
          <w:rFonts w:ascii="新宋体" w:eastAsia="新宋体" w:cs="新宋体"/>
          <w:color w:val="000000"/>
          <w:kern w:val="0"/>
          <w:sz w:val="19"/>
          <w:szCs w:val="19"/>
        </w:rPr>
      </w:pPr>
      <w:del w:id="11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(mark % 10 != 0) {</w:delText>
        </w:r>
      </w:del>
    </w:p>
    <w:p w14:paraId="02B52C29" w14:textId="40E9AEA3" w:rsidR="00FE1465" w:rsidDel="00C672C6" w:rsidRDefault="00FE1465" w:rsidP="00FE1465">
      <w:pPr>
        <w:autoSpaceDE w:val="0"/>
        <w:autoSpaceDN w:val="0"/>
        <w:adjustRightInd w:val="0"/>
        <w:jc w:val="left"/>
        <w:rPr>
          <w:del w:id="114" w:author="博韬" w:date="2022-05-21T22:00:00Z"/>
          <w:rFonts w:ascii="新宋体" w:eastAsia="新宋体" w:cs="新宋体"/>
          <w:color w:val="000000"/>
          <w:kern w:val="0"/>
          <w:sz w:val="19"/>
          <w:szCs w:val="19"/>
        </w:rPr>
      </w:pPr>
      <w:del w:id="11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cout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7B6BC681" w14:textId="4F978DCF" w:rsidR="00FE1465" w:rsidDel="00C672C6" w:rsidRDefault="00FE1465" w:rsidP="00FE1465">
      <w:pPr>
        <w:autoSpaceDE w:val="0"/>
        <w:autoSpaceDN w:val="0"/>
        <w:adjustRightInd w:val="0"/>
        <w:jc w:val="left"/>
        <w:rPr>
          <w:del w:id="116" w:author="博韬" w:date="2022-05-21T22:00:00Z"/>
          <w:rFonts w:ascii="新宋体" w:eastAsia="新宋体" w:cs="新宋体"/>
          <w:color w:val="000000"/>
          <w:kern w:val="0"/>
          <w:sz w:val="19"/>
          <w:szCs w:val="19"/>
        </w:rPr>
      </w:pPr>
      <w:del w:id="11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70AB4A1C" w14:textId="11740634" w:rsidR="00FE1465" w:rsidDel="00C672C6" w:rsidRDefault="00FE1465" w:rsidP="00FE1465">
      <w:pPr>
        <w:autoSpaceDE w:val="0"/>
        <w:autoSpaceDN w:val="0"/>
        <w:adjustRightInd w:val="0"/>
        <w:jc w:val="left"/>
        <w:rPr>
          <w:del w:id="118" w:author="博韬" w:date="2022-05-21T22:00:00Z"/>
          <w:rFonts w:ascii="新宋体" w:eastAsia="新宋体" w:cs="新宋体"/>
          <w:color w:val="000000"/>
          <w:kern w:val="0"/>
          <w:sz w:val="19"/>
          <w:szCs w:val="19"/>
        </w:rPr>
      </w:pPr>
      <w:del w:id="11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infile.clear();</w:delText>
        </w:r>
      </w:del>
    </w:p>
    <w:p w14:paraId="7646FFB1" w14:textId="552308A9" w:rsidR="00FE1465" w:rsidDel="00C672C6" w:rsidRDefault="00FE1465" w:rsidP="00FE1465">
      <w:pPr>
        <w:autoSpaceDE w:val="0"/>
        <w:autoSpaceDN w:val="0"/>
        <w:adjustRightInd w:val="0"/>
        <w:jc w:val="left"/>
        <w:rPr>
          <w:del w:id="120" w:author="博韬" w:date="2022-05-21T22:00:00Z"/>
          <w:rFonts w:ascii="新宋体" w:eastAsia="新宋体" w:cs="新宋体"/>
          <w:color w:val="000000"/>
          <w:kern w:val="0"/>
          <w:sz w:val="19"/>
          <w:szCs w:val="19"/>
        </w:rPr>
      </w:pPr>
      <w:del w:id="12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infile.close();</w:delText>
        </w:r>
      </w:del>
    </w:p>
    <w:p w14:paraId="1CCC1C51" w14:textId="5283D404" w:rsidR="00FE1465" w:rsidDel="00C672C6" w:rsidRDefault="00FE1465" w:rsidP="00FE1465">
      <w:pPr>
        <w:autoSpaceDE w:val="0"/>
        <w:autoSpaceDN w:val="0"/>
        <w:adjustRightInd w:val="0"/>
        <w:jc w:val="left"/>
        <w:rPr>
          <w:del w:id="122" w:author="博韬" w:date="2022-05-21T22:00:00Z"/>
          <w:rFonts w:ascii="新宋体" w:eastAsia="新宋体" w:cs="新宋体"/>
          <w:color w:val="000000"/>
          <w:kern w:val="0"/>
          <w:sz w:val="19"/>
          <w:szCs w:val="19"/>
        </w:rPr>
      </w:pPr>
      <w:del w:id="123" w:author="博韬" w:date="2022-05-21T22:00:00Z">
        <w:r w:rsidDel="00C672C6">
          <w:rPr>
            <w:rFonts w:ascii="新宋体" w:eastAsia="新宋体" w:cs="新宋体"/>
            <w:color w:val="000000"/>
            <w:kern w:val="0"/>
            <w:sz w:val="19"/>
            <w:szCs w:val="19"/>
          </w:rPr>
          <w:tab/>
          <w:delText>}</w:delText>
        </w:r>
      </w:del>
    </w:p>
    <w:p w14:paraId="5D67225F" w14:textId="296DF92D" w:rsidR="00FE1465" w:rsidDel="00C672C6" w:rsidRDefault="00FE1465" w:rsidP="00FE1465">
      <w:pPr>
        <w:autoSpaceDE w:val="0"/>
        <w:autoSpaceDN w:val="0"/>
        <w:adjustRightInd w:val="0"/>
        <w:jc w:val="left"/>
        <w:rPr>
          <w:del w:id="124" w:author="博韬" w:date="2022-05-21T22:00:00Z"/>
          <w:rFonts w:ascii="新宋体" w:eastAsia="新宋体" w:cs="新宋体"/>
          <w:color w:val="000000"/>
          <w:kern w:val="0"/>
          <w:sz w:val="19"/>
          <w:szCs w:val="19"/>
        </w:rPr>
      </w:pPr>
      <w:del w:id="125" w:author="博韬" w:date="2022-05-21T22:00:00Z">
        <w:r w:rsidDel="00C672C6">
          <w:rPr>
            <w:rFonts w:ascii="新宋体" w:eastAsia="新宋体" w:cs="新宋体"/>
            <w:color w:val="000000"/>
            <w:kern w:val="0"/>
            <w:sz w:val="19"/>
            <w:szCs w:val="19"/>
          </w:rPr>
          <w:tab/>
        </w:r>
        <w:r w:rsidDel="00C672C6">
          <w:rPr>
            <w:rFonts w:ascii="新宋体" w:eastAsia="新宋体" w:cs="新宋体"/>
            <w:color w:val="2B91AF"/>
            <w:kern w:val="0"/>
            <w:sz w:val="19"/>
            <w:szCs w:val="19"/>
          </w:rPr>
          <w:delText>fstream</w:delText>
        </w:r>
        <w:r w:rsidDel="00C672C6">
          <w:rPr>
            <w:rFonts w:ascii="新宋体" w:eastAsia="新宋体" w:cs="新宋体"/>
            <w:color w:val="000000"/>
            <w:kern w:val="0"/>
            <w:sz w:val="19"/>
            <w:szCs w:val="19"/>
          </w:rPr>
          <w:delText xml:space="preserve"> bit(</w:delText>
        </w:r>
        <w:r w:rsidDel="00C672C6">
          <w:rPr>
            <w:rFonts w:ascii="新宋体" w:eastAsia="新宋体" w:cs="新宋体"/>
            <w:color w:val="A31515"/>
            <w:kern w:val="0"/>
            <w:sz w:val="19"/>
            <w:szCs w:val="19"/>
          </w:rPr>
          <w:delText>"Binary.txt"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 xml:space="preserve">::out | </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::in|</w:delText>
        </w:r>
        <w:r w:rsidDel="00C672C6">
          <w:rPr>
            <w:rFonts w:ascii="新宋体" w:eastAsia="新宋体" w:cs="新宋体"/>
            <w:color w:val="2B91AF"/>
            <w:kern w:val="0"/>
            <w:sz w:val="19"/>
            <w:szCs w:val="19"/>
          </w:rPr>
          <w:delText>ios</w:delText>
        </w:r>
        <w:r w:rsidDel="00C672C6">
          <w:rPr>
            <w:rFonts w:ascii="新宋体" w:eastAsia="新宋体" w:cs="新宋体"/>
            <w:color w:val="000000"/>
            <w:kern w:val="0"/>
            <w:sz w:val="19"/>
            <w:szCs w:val="19"/>
          </w:rPr>
          <w:delText>::binary);</w:delText>
        </w:r>
      </w:del>
    </w:p>
    <w:p w14:paraId="589E7346" w14:textId="6CC0B445" w:rsidR="00FE1465" w:rsidDel="00C672C6" w:rsidRDefault="00FE1465" w:rsidP="00FE1465">
      <w:pPr>
        <w:autoSpaceDE w:val="0"/>
        <w:autoSpaceDN w:val="0"/>
        <w:adjustRightInd w:val="0"/>
        <w:jc w:val="left"/>
        <w:rPr>
          <w:del w:id="126" w:author="博韬" w:date="2022-05-21T22:00:00Z"/>
          <w:rFonts w:ascii="新宋体" w:eastAsia="新宋体" w:cs="新宋体"/>
          <w:color w:val="000000"/>
          <w:kern w:val="0"/>
          <w:sz w:val="19"/>
          <w:szCs w:val="19"/>
        </w:rPr>
      </w:pPr>
      <w:del w:id="12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8080"/>
            <w:kern w:val="0"/>
            <w:sz w:val="19"/>
            <w:szCs w:val="19"/>
          </w:rPr>
          <w:delText>!</w:delText>
        </w:r>
        <w:r w:rsidDel="00C672C6">
          <w:rPr>
            <w:rFonts w:ascii="新宋体" w:eastAsia="新宋体" w:cs="新宋体"/>
            <w:color w:val="000000"/>
            <w:kern w:val="0"/>
            <w:sz w:val="19"/>
            <w:szCs w:val="19"/>
          </w:rPr>
          <w:delText>bit) {</w:delText>
        </w:r>
      </w:del>
    </w:p>
    <w:p w14:paraId="51B91953" w14:textId="7ADEA6A4" w:rsidR="00FE1465" w:rsidDel="00C672C6" w:rsidRDefault="00FE1465" w:rsidP="00FE1465">
      <w:pPr>
        <w:autoSpaceDE w:val="0"/>
        <w:autoSpaceDN w:val="0"/>
        <w:adjustRightInd w:val="0"/>
        <w:jc w:val="left"/>
        <w:rPr>
          <w:del w:id="128" w:author="博韬" w:date="2022-05-21T22:00:00Z"/>
          <w:rFonts w:ascii="新宋体" w:eastAsia="新宋体" w:cs="新宋体"/>
          <w:color w:val="000000"/>
          <w:kern w:val="0"/>
          <w:sz w:val="19"/>
          <w:szCs w:val="19"/>
        </w:rPr>
      </w:pPr>
      <w:del w:id="12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cerr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A31515"/>
            <w:kern w:val="0"/>
            <w:sz w:val="19"/>
            <w:szCs w:val="19"/>
          </w:rPr>
          <w:delText>"Open Error"</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450D5746" w14:textId="3D1EB40F" w:rsidR="00FE1465" w:rsidDel="00C672C6" w:rsidRDefault="00FE1465" w:rsidP="00FE1465">
      <w:pPr>
        <w:autoSpaceDE w:val="0"/>
        <w:autoSpaceDN w:val="0"/>
        <w:adjustRightInd w:val="0"/>
        <w:jc w:val="left"/>
        <w:rPr>
          <w:del w:id="130" w:author="博韬" w:date="2022-05-21T22:00:00Z"/>
          <w:rFonts w:ascii="新宋体" w:eastAsia="新宋体" w:cs="新宋体"/>
          <w:color w:val="000000"/>
          <w:kern w:val="0"/>
          <w:sz w:val="19"/>
          <w:szCs w:val="19"/>
        </w:rPr>
      </w:pPr>
      <w:del w:id="131" w:author="博韬" w:date="2022-05-21T22:00:00Z">
        <w:r w:rsidDel="00C672C6">
          <w:rPr>
            <w:rFonts w:ascii="新宋体" w:eastAsia="新宋体" w:cs="新宋体"/>
            <w:color w:val="000000"/>
            <w:kern w:val="0"/>
            <w:sz w:val="19"/>
            <w:szCs w:val="19"/>
          </w:rPr>
          <w:tab/>
          <w:delText>}</w:delText>
        </w:r>
      </w:del>
    </w:p>
    <w:p w14:paraId="2BD9F544" w14:textId="484F5F26" w:rsidR="00FE1465" w:rsidDel="00C672C6" w:rsidRDefault="00FE1465" w:rsidP="00FE1465">
      <w:pPr>
        <w:autoSpaceDE w:val="0"/>
        <w:autoSpaceDN w:val="0"/>
        <w:adjustRightInd w:val="0"/>
        <w:jc w:val="left"/>
        <w:rPr>
          <w:del w:id="132" w:author="博韬" w:date="2022-05-21T22:00:00Z"/>
          <w:rFonts w:ascii="新宋体" w:eastAsia="新宋体" w:cs="新宋体"/>
          <w:color w:val="000000"/>
          <w:kern w:val="0"/>
          <w:sz w:val="19"/>
          <w:szCs w:val="19"/>
        </w:rPr>
      </w:pPr>
      <w:del w:id="13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for</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j = 0; j &lt; i; j++) {</w:delText>
        </w:r>
      </w:del>
    </w:p>
    <w:p w14:paraId="63A30D90" w14:textId="3142F912" w:rsidR="00FE1465" w:rsidDel="00C672C6" w:rsidRDefault="00FE1465" w:rsidP="00FE1465">
      <w:pPr>
        <w:autoSpaceDE w:val="0"/>
        <w:autoSpaceDN w:val="0"/>
        <w:adjustRightInd w:val="0"/>
        <w:jc w:val="left"/>
        <w:rPr>
          <w:del w:id="134" w:author="博韬" w:date="2022-05-21T22:00:00Z"/>
          <w:rFonts w:ascii="新宋体" w:eastAsia="新宋体" w:cs="新宋体"/>
          <w:color w:val="000000"/>
          <w:kern w:val="0"/>
          <w:sz w:val="19"/>
          <w:szCs w:val="19"/>
        </w:rPr>
      </w:pPr>
      <w:del w:id="13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bit.write((</w:delText>
        </w:r>
        <w:r w:rsidDel="00C672C6">
          <w:rPr>
            <w:rFonts w:ascii="新宋体" w:eastAsia="新宋体" w:cs="新宋体"/>
            <w:color w:val="0000FF"/>
            <w:kern w:val="0"/>
            <w:sz w:val="19"/>
            <w:szCs w:val="19"/>
          </w:rPr>
          <w:delText>char</w:delText>
        </w:r>
        <w:r w:rsidDel="00C672C6">
          <w:rPr>
            <w:rFonts w:ascii="新宋体" w:eastAsia="新宋体" w:cs="新宋体"/>
            <w:color w:val="000000"/>
            <w:kern w:val="0"/>
            <w:sz w:val="19"/>
            <w:szCs w:val="19"/>
          </w:rPr>
          <w:delText xml:space="preserve">*)&amp;b[j], </w:delText>
        </w:r>
        <w:r w:rsidDel="00C672C6">
          <w:rPr>
            <w:rFonts w:ascii="新宋体" w:eastAsia="新宋体" w:cs="新宋体"/>
            <w:color w:val="0000FF"/>
            <w:kern w:val="0"/>
            <w:sz w:val="19"/>
            <w:szCs w:val="19"/>
          </w:rPr>
          <w:delText>sizeof</w:delText>
        </w:r>
        <w:r w:rsidDel="00C672C6">
          <w:rPr>
            <w:rFonts w:ascii="新宋体" w:eastAsia="新宋体" w:cs="新宋体"/>
            <w:color w:val="000000"/>
            <w:kern w:val="0"/>
            <w:sz w:val="19"/>
            <w:szCs w:val="19"/>
          </w:rPr>
          <w:delText>(</w:delText>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w:delText>
        </w:r>
      </w:del>
    </w:p>
    <w:p w14:paraId="014C41AE" w14:textId="22E2CFB5" w:rsidR="00FE1465" w:rsidDel="00C672C6" w:rsidRDefault="00FE1465" w:rsidP="00FE1465">
      <w:pPr>
        <w:autoSpaceDE w:val="0"/>
        <w:autoSpaceDN w:val="0"/>
        <w:adjustRightInd w:val="0"/>
        <w:jc w:val="left"/>
        <w:rPr>
          <w:del w:id="136" w:author="博韬" w:date="2022-05-21T22:00:00Z"/>
          <w:rFonts w:ascii="新宋体" w:eastAsia="新宋体" w:cs="新宋体"/>
          <w:color w:val="000000"/>
          <w:kern w:val="0"/>
          <w:sz w:val="19"/>
          <w:szCs w:val="19"/>
        </w:rPr>
      </w:pPr>
      <w:del w:id="137" w:author="博韬" w:date="2022-05-21T22:00:00Z">
        <w:r w:rsidDel="00C672C6">
          <w:rPr>
            <w:rFonts w:ascii="新宋体" w:eastAsia="新宋体" w:cs="新宋体"/>
            <w:color w:val="000000"/>
            <w:kern w:val="0"/>
            <w:sz w:val="19"/>
            <w:szCs w:val="19"/>
          </w:rPr>
          <w:tab/>
          <w:delText>}</w:delText>
        </w:r>
      </w:del>
    </w:p>
    <w:p w14:paraId="6580670E" w14:textId="74BEC12A" w:rsidR="00FE1465" w:rsidDel="00C672C6" w:rsidRDefault="00FE1465" w:rsidP="00FE1465">
      <w:pPr>
        <w:autoSpaceDE w:val="0"/>
        <w:autoSpaceDN w:val="0"/>
        <w:adjustRightInd w:val="0"/>
        <w:jc w:val="left"/>
        <w:rPr>
          <w:del w:id="138" w:author="博韬" w:date="2022-05-21T22:00:00Z"/>
          <w:rFonts w:ascii="新宋体" w:eastAsia="新宋体" w:cs="新宋体"/>
          <w:color w:val="000000"/>
          <w:kern w:val="0"/>
          <w:sz w:val="19"/>
          <w:szCs w:val="19"/>
        </w:rPr>
      </w:pPr>
      <w:del w:id="13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m[100] = {};</w:delText>
        </w:r>
      </w:del>
    </w:p>
    <w:p w14:paraId="09FE82CB" w14:textId="4A65D58C" w:rsidR="00FE1465" w:rsidDel="00C672C6" w:rsidRDefault="00FE1465" w:rsidP="00FE1465">
      <w:pPr>
        <w:autoSpaceDE w:val="0"/>
        <w:autoSpaceDN w:val="0"/>
        <w:adjustRightInd w:val="0"/>
        <w:jc w:val="left"/>
        <w:rPr>
          <w:del w:id="140" w:author="博韬" w:date="2022-05-21T22:00:00Z"/>
          <w:rFonts w:ascii="新宋体" w:eastAsia="新宋体" w:cs="新宋体"/>
          <w:color w:val="000000"/>
          <w:kern w:val="0"/>
          <w:sz w:val="19"/>
          <w:szCs w:val="19"/>
        </w:rPr>
      </w:pPr>
      <w:del w:id="141" w:author="博韬" w:date="2022-05-21T22:00:00Z">
        <w:r w:rsidDel="00C672C6">
          <w:rPr>
            <w:rFonts w:ascii="新宋体" w:eastAsia="新宋体" w:cs="新宋体"/>
            <w:color w:val="000000"/>
            <w:kern w:val="0"/>
            <w:sz w:val="19"/>
            <w:szCs w:val="19"/>
          </w:rPr>
          <w:tab/>
          <w:delText>bit.clear();</w:delText>
        </w:r>
      </w:del>
    </w:p>
    <w:p w14:paraId="03EC6A9C" w14:textId="7E9D8B84" w:rsidR="00FE1465" w:rsidDel="00C672C6" w:rsidRDefault="00FE1465" w:rsidP="00FE1465">
      <w:pPr>
        <w:autoSpaceDE w:val="0"/>
        <w:autoSpaceDN w:val="0"/>
        <w:adjustRightInd w:val="0"/>
        <w:jc w:val="left"/>
        <w:rPr>
          <w:del w:id="142" w:author="博韬" w:date="2022-05-21T22:00:00Z"/>
          <w:rFonts w:ascii="新宋体" w:eastAsia="新宋体" w:cs="新宋体"/>
          <w:color w:val="000000"/>
          <w:kern w:val="0"/>
          <w:sz w:val="19"/>
          <w:szCs w:val="19"/>
        </w:rPr>
      </w:pPr>
      <w:del w:id="143" w:author="博韬" w:date="2022-05-21T22:00:00Z">
        <w:r w:rsidDel="00C672C6">
          <w:rPr>
            <w:rFonts w:ascii="新宋体" w:eastAsia="新宋体" w:cs="新宋体"/>
            <w:color w:val="000000"/>
            <w:kern w:val="0"/>
            <w:sz w:val="19"/>
            <w:szCs w:val="19"/>
          </w:rPr>
          <w:tab/>
          <w:delText>bit.flush();</w:delText>
        </w:r>
      </w:del>
    </w:p>
    <w:p w14:paraId="1FC29361" w14:textId="5FD34F4E" w:rsidR="00FE1465" w:rsidDel="00C672C6" w:rsidRDefault="00FE1465" w:rsidP="00FE1465">
      <w:pPr>
        <w:autoSpaceDE w:val="0"/>
        <w:autoSpaceDN w:val="0"/>
        <w:adjustRightInd w:val="0"/>
        <w:jc w:val="left"/>
        <w:rPr>
          <w:del w:id="144" w:author="博韬" w:date="2022-05-21T22:00:00Z"/>
          <w:rFonts w:ascii="新宋体" w:eastAsia="新宋体" w:cs="新宋体"/>
          <w:color w:val="000000"/>
          <w:kern w:val="0"/>
          <w:sz w:val="19"/>
          <w:szCs w:val="19"/>
        </w:rPr>
      </w:pPr>
      <w:del w:id="14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8000"/>
            <w:kern w:val="0"/>
            <w:sz w:val="19"/>
            <w:szCs w:val="19"/>
          </w:rPr>
          <w:delText>//bit.seekp(0, ios::cur);</w:delText>
        </w:r>
      </w:del>
    </w:p>
    <w:p w14:paraId="069CA644" w14:textId="7CF65521" w:rsidR="00FE1465" w:rsidDel="00C672C6" w:rsidRDefault="00FE1465" w:rsidP="00FE1465">
      <w:pPr>
        <w:autoSpaceDE w:val="0"/>
        <w:autoSpaceDN w:val="0"/>
        <w:adjustRightInd w:val="0"/>
        <w:jc w:val="left"/>
        <w:rPr>
          <w:del w:id="146" w:author="博韬" w:date="2022-05-21T22:00:00Z"/>
          <w:rFonts w:ascii="新宋体" w:eastAsia="新宋体" w:cs="新宋体"/>
          <w:color w:val="000000"/>
          <w:kern w:val="0"/>
          <w:sz w:val="19"/>
          <w:szCs w:val="19"/>
        </w:rPr>
      </w:pPr>
      <w:del w:id="147" w:author="博韬" w:date="2022-05-21T22:00:00Z">
        <w:r w:rsidDel="00C672C6">
          <w:rPr>
            <w:rFonts w:ascii="新宋体" w:eastAsia="新宋体" w:cs="新宋体"/>
            <w:color w:val="000000"/>
            <w:kern w:val="0"/>
            <w:sz w:val="19"/>
            <w:szCs w:val="19"/>
          </w:rPr>
          <w:tab/>
          <w:delText xml:space="preserve">cout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bit.tellg()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42A330C1" w14:textId="2830ED6C" w:rsidR="00FE1465" w:rsidDel="00C672C6" w:rsidRDefault="00FE1465" w:rsidP="00FE1465">
      <w:pPr>
        <w:autoSpaceDE w:val="0"/>
        <w:autoSpaceDN w:val="0"/>
        <w:adjustRightInd w:val="0"/>
        <w:jc w:val="left"/>
        <w:rPr>
          <w:del w:id="148" w:author="博韬" w:date="2022-05-21T22:00:00Z"/>
          <w:rFonts w:ascii="新宋体" w:eastAsia="新宋体" w:cs="新宋体"/>
          <w:color w:val="000000"/>
          <w:kern w:val="0"/>
          <w:sz w:val="19"/>
          <w:szCs w:val="19"/>
        </w:rPr>
      </w:pPr>
      <w:del w:id="14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char</w:delText>
        </w:r>
        <w:r w:rsidDel="00C672C6">
          <w:rPr>
            <w:rFonts w:ascii="新宋体" w:eastAsia="新宋体" w:cs="新宋体"/>
            <w:color w:val="000000"/>
            <w:kern w:val="0"/>
            <w:sz w:val="19"/>
            <w:szCs w:val="19"/>
          </w:rPr>
          <w:delText xml:space="preserve"> ch;</w:delText>
        </w:r>
      </w:del>
    </w:p>
    <w:p w14:paraId="099242D8" w14:textId="436C2F0D" w:rsidR="00FE1465" w:rsidDel="00C672C6" w:rsidRDefault="00FE1465" w:rsidP="00FE1465">
      <w:pPr>
        <w:autoSpaceDE w:val="0"/>
        <w:autoSpaceDN w:val="0"/>
        <w:adjustRightInd w:val="0"/>
        <w:jc w:val="left"/>
        <w:rPr>
          <w:del w:id="150" w:author="博韬" w:date="2022-05-21T22:00:00Z"/>
          <w:rFonts w:ascii="新宋体" w:eastAsia="新宋体" w:cs="新宋体"/>
          <w:color w:val="000000"/>
          <w:kern w:val="0"/>
          <w:sz w:val="19"/>
          <w:szCs w:val="19"/>
        </w:rPr>
      </w:pPr>
      <w:del w:id="151" w:author="博韬" w:date="2022-05-21T22:00:00Z">
        <w:r w:rsidDel="00C672C6">
          <w:rPr>
            <w:rFonts w:ascii="新宋体" w:eastAsia="新宋体" w:cs="新宋体"/>
            <w:color w:val="000000"/>
            <w:kern w:val="0"/>
            <w:sz w:val="19"/>
            <w:szCs w:val="19"/>
          </w:rPr>
          <w:tab/>
          <w:delText>bit.get(ch);</w:delText>
        </w:r>
      </w:del>
    </w:p>
    <w:p w14:paraId="4B1B0D11" w14:textId="0815ABDD" w:rsidR="00FE1465" w:rsidDel="00C672C6" w:rsidRDefault="00FE1465" w:rsidP="00FE1465">
      <w:pPr>
        <w:autoSpaceDE w:val="0"/>
        <w:autoSpaceDN w:val="0"/>
        <w:adjustRightInd w:val="0"/>
        <w:jc w:val="left"/>
        <w:rPr>
          <w:del w:id="152" w:author="博韬" w:date="2022-05-21T22:00:00Z"/>
          <w:rFonts w:ascii="新宋体" w:eastAsia="新宋体" w:cs="新宋体"/>
          <w:color w:val="000000"/>
          <w:kern w:val="0"/>
          <w:sz w:val="19"/>
          <w:szCs w:val="19"/>
        </w:rPr>
      </w:pPr>
      <w:del w:id="153" w:author="博韬" w:date="2022-05-21T22:00:00Z">
        <w:r w:rsidDel="00C672C6">
          <w:rPr>
            <w:rFonts w:ascii="新宋体" w:eastAsia="新宋体" w:cs="新宋体"/>
            <w:color w:val="000000"/>
            <w:kern w:val="0"/>
            <w:sz w:val="19"/>
            <w:szCs w:val="19"/>
          </w:rPr>
          <w:tab/>
          <w:delText xml:space="preserve">cout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bit.tellg()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67D132A5" w14:textId="3A4FB5C2" w:rsidR="00FE1465" w:rsidDel="00C672C6" w:rsidRDefault="00FE1465" w:rsidP="00FE1465">
      <w:pPr>
        <w:autoSpaceDE w:val="0"/>
        <w:autoSpaceDN w:val="0"/>
        <w:adjustRightInd w:val="0"/>
        <w:jc w:val="left"/>
        <w:rPr>
          <w:del w:id="154" w:author="博韬" w:date="2022-05-21T22:00:00Z"/>
          <w:rFonts w:ascii="新宋体" w:eastAsia="新宋体" w:cs="新宋体"/>
          <w:color w:val="000000"/>
          <w:kern w:val="0"/>
          <w:sz w:val="19"/>
          <w:szCs w:val="19"/>
        </w:rPr>
      </w:pPr>
      <w:del w:id="15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for</w:delText>
        </w:r>
        <w:r w:rsidDel="00C672C6">
          <w:rPr>
            <w:rFonts w:ascii="新宋体" w:eastAsia="新宋体" w:cs="新宋体"/>
            <w:color w:val="000000"/>
            <w:kern w:val="0"/>
            <w:sz w:val="19"/>
            <w:szCs w:val="19"/>
          </w:rPr>
          <w:delText xml:space="preserve"> (</w:delText>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 xml:space="preserve"> j = 0; j &lt; i+2; j++) {</w:delText>
        </w:r>
      </w:del>
    </w:p>
    <w:p w14:paraId="5F90CC3D" w14:textId="70006E37" w:rsidR="00FE1465" w:rsidDel="00C672C6" w:rsidRDefault="00FE1465" w:rsidP="00FE1465">
      <w:pPr>
        <w:autoSpaceDE w:val="0"/>
        <w:autoSpaceDN w:val="0"/>
        <w:adjustRightInd w:val="0"/>
        <w:jc w:val="left"/>
        <w:rPr>
          <w:del w:id="156" w:author="博韬" w:date="2022-05-21T22:00:00Z"/>
          <w:rFonts w:ascii="新宋体" w:eastAsia="新宋体" w:cs="新宋体"/>
          <w:color w:val="000000"/>
          <w:kern w:val="0"/>
          <w:sz w:val="19"/>
          <w:szCs w:val="19"/>
        </w:rPr>
      </w:pPr>
      <w:del w:id="157"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if</w:delText>
        </w:r>
        <w:r w:rsidDel="00C672C6">
          <w:rPr>
            <w:rFonts w:ascii="新宋体" w:eastAsia="新宋体" w:cs="新宋体"/>
            <w:color w:val="000000"/>
            <w:kern w:val="0"/>
            <w:sz w:val="19"/>
            <w:szCs w:val="19"/>
          </w:rPr>
          <w:delText xml:space="preserve"> (bit.eof()) {</w:delText>
        </w:r>
      </w:del>
    </w:p>
    <w:p w14:paraId="50F83A5E" w14:textId="01065F52" w:rsidR="00FE1465" w:rsidDel="00C672C6" w:rsidRDefault="00FE1465" w:rsidP="00FE1465">
      <w:pPr>
        <w:autoSpaceDE w:val="0"/>
        <w:autoSpaceDN w:val="0"/>
        <w:adjustRightInd w:val="0"/>
        <w:jc w:val="left"/>
        <w:rPr>
          <w:del w:id="158" w:author="博韬" w:date="2022-05-21T22:00:00Z"/>
          <w:rFonts w:ascii="新宋体" w:eastAsia="新宋体" w:cs="新宋体"/>
          <w:color w:val="000000"/>
          <w:kern w:val="0"/>
          <w:sz w:val="19"/>
          <w:szCs w:val="19"/>
        </w:rPr>
      </w:pPr>
      <w:del w:id="159"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break</w:delText>
        </w:r>
        <w:r w:rsidDel="00C672C6">
          <w:rPr>
            <w:rFonts w:ascii="新宋体" w:eastAsia="新宋体" w:cs="新宋体"/>
            <w:color w:val="000000"/>
            <w:kern w:val="0"/>
            <w:sz w:val="19"/>
            <w:szCs w:val="19"/>
          </w:rPr>
          <w:delText>;</w:delText>
        </w:r>
      </w:del>
    </w:p>
    <w:p w14:paraId="5DE40BCD" w14:textId="08D7452B" w:rsidR="00FE1465" w:rsidDel="00C672C6" w:rsidRDefault="00FE1465" w:rsidP="00FE1465">
      <w:pPr>
        <w:autoSpaceDE w:val="0"/>
        <w:autoSpaceDN w:val="0"/>
        <w:adjustRightInd w:val="0"/>
        <w:jc w:val="left"/>
        <w:rPr>
          <w:del w:id="160" w:author="博韬" w:date="2022-05-21T22:00:00Z"/>
          <w:rFonts w:ascii="新宋体" w:eastAsia="新宋体" w:cs="新宋体"/>
          <w:color w:val="000000"/>
          <w:kern w:val="0"/>
          <w:sz w:val="19"/>
          <w:szCs w:val="19"/>
        </w:rPr>
      </w:pPr>
      <w:del w:id="161"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w:delText>
        </w:r>
      </w:del>
    </w:p>
    <w:p w14:paraId="10A5A7A5" w14:textId="04FE0EBE" w:rsidR="00FE1465" w:rsidDel="00C672C6" w:rsidRDefault="00FE1465" w:rsidP="00FE1465">
      <w:pPr>
        <w:autoSpaceDE w:val="0"/>
        <w:autoSpaceDN w:val="0"/>
        <w:adjustRightInd w:val="0"/>
        <w:jc w:val="left"/>
        <w:rPr>
          <w:del w:id="162" w:author="博韬" w:date="2022-05-21T22:00:00Z"/>
          <w:rFonts w:ascii="新宋体" w:eastAsia="新宋体" w:cs="新宋体"/>
          <w:color w:val="000000"/>
          <w:kern w:val="0"/>
          <w:sz w:val="19"/>
          <w:szCs w:val="19"/>
        </w:rPr>
      </w:pPr>
      <w:del w:id="16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bit.read((</w:delText>
        </w:r>
        <w:r w:rsidDel="00C672C6">
          <w:rPr>
            <w:rFonts w:ascii="新宋体" w:eastAsia="新宋体" w:cs="新宋体"/>
            <w:color w:val="0000FF"/>
            <w:kern w:val="0"/>
            <w:sz w:val="19"/>
            <w:szCs w:val="19"/>
          </w:rPr>
          <w:delText>char</w:delText>
        </w:r>
        <w:r w:rsidDel="00C672C6">
          <w:rPr>
            <w:rFonts w:ascii="新宋体" w:eastAsia="新宋体" w:cs="新宋体"/>
            <w:color w:val="000000"/>
            <w:kern w:val="0"/>
            <w:sz w:val="19"/>
            <w:szCs w:val="19"/>
          </w:rPr>
          <w:delText xml:space="preserve">*)&amp;m[j], </w:delText>
        </w:r>
        <w:r w:rsidDel="00C672C6">
          <w:rPr>
            <w:rFonts w:ascii="新宋体" w:eastAsia="新宋体" w:cs="新宋体"/>
            <w:color w:val="0000FF"/>
            <w:kern w:val="0"/>
            <w:sz w:val="19"/>
            <w:szCs w:val="19"/>
          </w:rPr>
          <w:delText>sizeof</w:delText>
        </w:r>
        <w:r w:rsidDel="00C672C6">
          <w:rPr>
            <w:rFonts w:ascii="新宋体" w:eastAsia="新宋体" w:cs="新宋体"/>
            <w:color w:val="000000"/>
            <w:kern w:val="0"/>
            <w:sz w:val="19"/>
            <w:szCs w:val="19"/>
          </w:rPr>
          <w:delText>(</w:delText>
        </w:r>
        <w:r w:rsidDel="00C672C6">
          <w:rPr>
            <w:rFonts w:ascii="新宋体" w:eastAsia="新宋体" w:cs="新宋体"/>
            <w:color w:val="0000FF"/>
            <w:kern w:val="0"/>
            <w:sz w:val="19"/>
            <w:szCs w:val="19"/>
          </w:rPr>
          <w:delText>int</w:delText>
        </w:r>
        <w:r w:rsidDel="00C672C6">
          <w:rPr>
            <w:rFonts w:ascii="新宋体" w:eastAsia="新宋体" w:cs="新宋体"/>
            <w:color w:val="000000"/>
            <w:kern w:val="0"/>
            <w:sz w:val="19"/>
            <w:szCs w:val="19"/>
          </w:rPr>
          <w:delText>));</w:delText>
        </w:r>
      </w:del>
    </w:p>
    <w:p w14:paraId="3E1D1532" w14:textId="4F20AAFB" w:rsidR="00FE1465" w:rsidDel="00C672C6" w:rsidRDefault="00FE1465" w:rsidP="00FE1465">
      <w:pPr>
        <w:autoSpaceDE w:val="0"/>
        <w:autoSpaceDN w:val="0"/>
        <w:adjustRightInd w:val="0"/>
        <w:jc w:val="left"/>
        <w:rPr>
          <w:del w:id="164" w:author="博韬" w:date="2022-05-21T22:00:00Z"/>
          <w:rFonts w:ascii="新宋体" w:eastAsia="新宋体" w:cs="新宋体"/>
          <w:color w:val="000000"/>
          <w:kern w:val="0"/>
          <w:sz w:val="19"/>
          <w:szCs w:val="19"/>
        </w:rPr>
      </w:pPr>
      <w:del w:id="165"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00"/>
            <w:kern w:val="0"/>
            <w:sz w:val="19"/>
            <w:szCs w:val="19"/>
          </w:rPr>
          <w:tab/>
          <w:delText xml:space="preserve">cout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bit.tellg() </w:delText>
        </w:r>
        <w:r w:rsidDel="00C672C6">
          <w:rPr>
            <w:rFonts w:ascii="新宋体" w:eastAsia="新宋体" w:cs="新宋体"/>
            <w:color w:val="008080"/>
            <w:kern w:val="0"/>
            <w:sz w:val="19"/>
            <w:szCs w:val="19"/>
          </w:rPr>
          <w:delText>&lt;&lt;</w:delText>
        </w:r>
        <w:r w:rsidDel="00C672C6">
          <w:rPr>
            <w:rFonts w:ascii="新宋体" w:eastAsia="新宋体" w:cs="新宋体"/>
            <w:color w:val="000000"/>
            <w:kern w:val="0"/>
            <w:sz w:val="19"/>
            <w:szCs w:val="19"/>
          </w:rPr>
          <w:delText xml:space="preserve"> endl;</w:delText>
        </w:r>
      </w:del>
    </w:p>
    <w:p w14:paraId="7CC2F81A" w14:textId="0FBB5B44" w:rsidR="00FE1465" w:rsidDel="00C672C6" w:rsidRDefault="00FE1465" w:rsidP="00FE1465">
      <w:pPr>
        <w:autoSpaceDE w:val="0"/>
        <w:autoSpaceDN w:val="0"/>
        <w:adjustRightInd w:val="0"/>
        <w:jc w:val="left"/>
        <w:rPr>
          <w:del w:id="166" w:author="博韬" w:date="2022-05-21T22:00:00Z"/>
          <w:rFonts w:ascii="新宋体" w:eastAsia="新宋体" w:cs="新宋体"/>
          <w:color w:val="000000"/>
          <w:kern w:val="0"/>
          <w:sz w:val="19"/>
          <w:szCs w:val="19"/>
        </w:rPr>
      </w:pPr>
      <w:del w:id="167" w:author="博韬" w:date="2022-05-21T22:00:00Z">
        <w:r w:rsidDel="00C672C6">
          <w:rPr>
            <w:rFonts w:ascii="新宋体" w:eastAsia="新宋体" w:cs="新宋体"/>
            <w:color w:val="000000"/>
            <w:kern w:val="0"/>
            <w:sz w:val="19"/>
            <w:szCs w:val="19"/>
          </w:rPr>
          <w:tab/>
          <w:delText>}</w:delText>
        </w:r>
      </w:del>
    </w:p>
    <w:p w14:paraId="5EB4EE96" w14:textId="6BB3A44B" w:rsidR="00FE1465" w:rsidDel="00C672C6" w:rsidRDefault="00FE1465" w:rsidP="00FE1465">
      <w:pPr>
        <w:autoSpaceDE w:val="0"/>
        <w:autoSpaceDN w:val="0"/>
        <w:adjustRightInd w:val="0"/>
        <w:jc w:val="left"/>
        <w:rPr>
          <w:del w:id="168" w:author="博韬" w:date="2022-05-21T22:00:00Z"/>
          <w:rFonts w:ascii="新宋体" w:eastAsia="新宋体" w:cs="新宋体"/>
          <w:color w:val="000000"/>
          <w:kern w:val="0"/>
          <w:sz w:val="19"/>
          <w:szCs w:val="19"/>
        </w:rPr>
      </w:pPr>
      <w:del w:id="169" w:author="博韬" w:date="2022-05-21T22:00:00Z">
        <w:r w:rsidDel="00C672C6">
          <w:rPr>
            <w:rFonts w:ascii="新宋体" w:eastAsia="新宋体" w:cs="新宋体"/>
            <w:color w:val="000000"/>
            <w:kern w:val="0"/>
            <w:sz w:val="19"/>
            <w:szCs w:val="19"/>
          </w:rPr>
          <w:tab/>
          <w:delText>bit.clear();</w:delText>
        </w:r>
      </w:del>
    </w:p>
    <w:p w14:paraId="5E31D51F" w14:textId="1334B2EA" w:rsidR="00FE1465" w:rsidDel="00C672C6" w:rsidRDefault="00FE1465" w:rsidP="00FE1465">
      <w:pPr>
        <w:autoSpaceDE w:val="0"/>
        <w:autoSpaceDN w:val="0"/>
        <w:adjustRightInd w:val="0"/>
        <w:jc w:val="left"/>
        <w:rPr>
          <w:del w:id="170" w:author="博韬" w:date="2022-05-21T22:00:00Z"/>
          <w:rFonts w:ascii="新宋体" w:eastAsia="新宋体" w:cs="新宋体"/>
          <w:color w:val="000000"/>
          <w:kern w:val="0"/>
          <w:sz w:val="19"/>
          <w:szCs w:val="19"/>
        </w:rPr>
      </w:pPr>
      <w:del w:id="171" w:author="博韬" w:date="2022-05-21T22:00:00Z">
        <w:r w:rsidDel="00C672C6">
          <w:rPr>
            <w:rFonts w:ascii="新宋体" w:eastAsia="新宋体" w:cs="新宋体"/>
            <w:color w:val="000000"/>
            <w:kern w:val="0"/>
            <w:sz w:val="19"/>
            <w:szCs w:val="19"/>
          </w:rPr>
          <w:tab/>
          <w:delText>bit.close();</w:delText>
        </w:r>
      </w:del>
    </w:p>
    <w:p w14:paraId="38C9DDEE" w14:textId="1D5934A2" w:rsidR="00FE1465" w:rsidDel="00C672C6" w:rsidRDefault="00FE1465" w:rsidP="00FE1465">
      <w:pPr>
        <w:autoSpaceDE w:val="0"/>
        <w:autoSpaceDN w:val="0"/>
        <w:adjustRightInd w:val="0"/>
        <w:jc w:val="left"/>
        <w:rPr>
          <w:del w:id="172" w:author="博韬" w:date="2022-05-21T22:00:00Z"/>
          <w:rFonts w:ascii="新宋体" w:eastAsia="新宋体" w:cs="新宋体"/>
          <w:color w:val="000000"/>
          <w:kern w:val="0"/>
          <w:sz w:val="19"/>
          <w:szCs w:val="19"/>
        </w:rPr>
      </w:pPr>
      <w:del w:id="173" w:author="博韬" w:date="2022-05-21T22:00:00Z">
        <w:r w:rsidDel="00C672C6">
          <w:rPr>
            <w:rFonts w:ascii="新宋体" w:eastAsia="新宋体" w:cs="新宋体"/>
            <w:color w:val="000000"/>
            <w:kern w:val="0"/>
            <w:sz w:val="19"/>
            <w:szCs w:val="19"/>
          </w:rPr>
          <w:tab/>
        </w:r>
        <w:r w:rsidDel="00C672C6">
          <w:rPr>
            <w:rFonts w:ascii="新宋体" w:eastAsia="新宋体" w:cs="新宋体"/>
            <w:color w:val="0000FF"/>
            <w:kern w:val="0"/>
            <w:sz w:val="19"/>
            <w:szCs w:val="19"/>
          </w:rPr>
          <w:delText>return</w:delText>
        </w:r>
        <w:r w:rsidDel="00C672C6">
          <w:rPr>
            <w:rFonts w:ascii="新宋体" w:eastAsia="新宋体" w:cs="新宋体"/>
            <w:color w:val="000000"/>
            <w:kern w:val="0"/>
            <w:sz w:val="19"/>
            <w:szCs w:val="19"/>
          </w:rPr>
          <w:delText xml:space="preserve"> 0;</w:delText>
        </w:r>
      </w:del>
    </w:p>
    <w:p w14:paraId="70704B85" w14:textId="29202D87" w:rsidR="00FE1465" w:rsidDel="00C672C6" w:rsidRDefault="00FE1465" w:rsidP="00FE1465">
      <w:pPr>
        <w:rPr>
          <w:del w:id="174" w:author="博韬" w:date="2022-05-21T22:00:00Z"/>
          <w:rFonts w:hint="eastAsia"/>
        </w:rPr>
      </w:pPr>
      <w:del w:id="175" w:author="博韬" w:date="2022-05-21T22:00:00Z">
        <w:r w:rsidDel="00C672C6">
          <w:rPr>
            <w:rFonts w:ascii="新宋体" w:eastAsia="新宋体" w:cs="新宋体"/>
            <w:color w:val="000000"/>
            <w:kern w:val="0"/>
            <w:sz w:val="19"/>
            <w:szCs w:val="19"/>
          </w:rPr>
          <w:delText>}</w:delText>
        </w:r>
      </w:del>
    </w:p>
    <w:p w14:paraId="7E28D6BB" w14:textId="04E3DEA5" w:rsidR="00FE1465" w:rsidDel="00C672C6" w:rsidRDefault="00FE1465">
      <w:pPr>
        <w:rPr>
          <w:del w:id="176" w:author="博韬" w:date="2022-05-21T22:00:00Z"/>
          <w:rFonts w:hint="eastAsia"/>
        </w:rPr>
      </w:pPr>
    </w:p>
    <w:p w14:paraId="34E10688" w14:textId="37C457CA" w:rsidR="00FE1465" w:rsidDel="00C672C6" w:rsidRDefault="00FE1465">
      <w:pPr>
        <w:rPr>
          <w:del w:id="177" w:author="博韬" w:date="2022-05-21T22:00:00Z"/>
          <w:rFonts w:hint="eastAsia"/>
        </w:rPr>
      </w:pPr>
    </w:p>
    <w:p w14:paraId="0268A5B2" w14:textId="77777777" w:rsidR="00FE1465" w:rsidRDefault="00FE1465">
      <w:pPr>
        <w:rPr>
          <w:rFonts w:hint="eastAsia"/>
        </w:rPr>
      </w:pPr>
    </w:p>
    <w:p w14:paraId="6F4714BC" w14:textId="0125CDD8" w:rsidR="00FE1465" w:rsidRDefault="00FE1465" w:rsidP="00FE1465">
      <w:pPr>
        <w:pStyle w:val="a3"/>
        <w:numPr>
          <w:ilvl w:val="0"/>
          <w:numId w:val="1"/>
        </w:numPr>
        <w:ind w:firstLineChars="0"/>
      </w:pPr>
      <w:r>
        <w:rPr>
          <w:rFonts w:hint="eastAsia"/>
        </w:rPr>
        <w:t>首先，</w:t>
      </w:r>
      <w:proofErr w:type="spellStart"/>
      <w:r>
        <w:rPr>
          <w:rFonts w:hint="eastAsia"/>
        </w:rPr>
        <w:t>e</w:t>
      </w:r>
      <w:r>
        <w:t>of</w:t>
      </w:r>
      <w:proofErr w:type="spellEnd"/>
      <w:r>
        <w:rPr>
          <w:rFonts w:hint="eastAsia"/>
        </w:rPr>
        <w:t>和E</w:t>
      </w:r>
      <w:r>
        <w:t>OF</w:t>
      </w:r>
      <w:r>
        <w:rPr>
          <w:rFonts w:hint="eastAsia"/>
        </w:rPr>
        <w:t>是不同的，在</w:t>
      </w:r>
      <w:proofErr w:type="spellStart"/>
      <w:r>
        <w:rPr>
          <w:rFonts w:hint="eastAsia"/>
        </w:rPr>
        <w:t>f</w:t>
      </w:r>
      <w:r>
        <w:t>stream</w:t>
      </w:r>
      <w:proofErr w:type="spellEnd"/>
      <w:r>
        <w:rPr>
          <w:rFonts w:hint="eastAsia"/>
        </w:rPr>
        <w:t>声明的对象b</w:t>
      </w:r>
      <w:r>
        <w:t>it</w:t>
      </w:r>
      <w:r>
        <w:rPr>
          <w:rFonts w:hint="eastAsia"/>
        </w:rPr>
        <w:t>中有一个</w:t>
      </w:r>
      <w:proofErr w:type="spellStart"/>
      <w:r>
        <w:rPr>
          <w:rFonts w:hint="eastAsia"/>
        </w:rPr>
        <w:t>e</w:t>
      </w:r>
      <w:r>
        <w:t>of</w:t>
      </w:r>
      <w:proofErr w:type="spellEnd"/>
      <w:r>
        <w:rPr>
          <w:rFonts w:hint="eastAsia"/>
        </w:rPr>
        <w:t>状态，在文件</w:t>
      </w:r>
      <w:proofErr w:type="spellStart"/>
      <w:r>
        <w:rPr>
          <w:rFonts w:hint="eastAsia"/>
        </w:rPr>
        <w:t>s</w:t>
      </w:r>
      <w:r>
        <w:t>tdio.h</w:t>
      </w:r>
      <w:proofErr w:type="spellEnd"/>
      <w:r>
        <w:rPr>
          <w:rFonts w:hint="eastAsia"/>
        </w:rPr>
        <w:t>中有一个E</w:t>
      </w:r>
      <w:r>
        <w:t>OF</w:t>
      </w:r>
      <w:r>
        <w:rPr>
          <w:rFonts w:hint="eastAsia"/>
        </w:rPr>
        <w:t>的宏定义-</w:t>
      </w:r>
      <w:r>
        <w:t>1</w:t>
      </w:r>
      <w:r>
        <w:rPr>
          <w:rFonts w:hint="eastAsia"/>
        </w:rPr>
        <w:t>。</w:t>
      </w:r>
    </w:p>
    <w:p w14:paraId="3B9E1963" w14:textId="6F5A5ED0" w:rsidR="003C61B2" w:rsidRDefault="00FE1465" w:rsidP="003C61B2">
      <w:pPr>
        <w:pStyle w:val="a3"/>
        <w:numPr>
          <w:ilvl w:val="0"/>
          <w:numId w:val="1"/>
        </w:numPr>
        <w:ind w:firstLineChars="0"/>
      </w:pPr>
      <w:proofErr w:type="spellStart"/>
      <w:r>
        <w:t>eof</w:t>
      </w:r>
      <w:proofErr w:type="spellEnd"/>
      <w:r>
        <w:rPr>
          <w:rFonts w:hint="eastAsia"/>
        </w:rPr>
        <w:t>状态十分的特殊，当</w:t>
      </w:r>
      <w:r w:rsidR="003C61B2">
        <w:rPr>
          <w:rFonts w:hint="eastAsia"/>
        </w:rPr>
        <w:t>该对象设置为</w:t>
      </w:r>
      <w:proofErr w:type="spellStart"/>
      <w:r w:rsidR="003C61B2">
        <w:rPr>
          <w:rFonts w:hint="eastAsia"/>
        </w:rPr>
        <w:t>e</w:t>
      </w:r>
      <w:r w:rsidR="003C61B2">
        <w:t>of</w:t>
      </w:r>
      <w:proofErr w:type="spellEnd"/>
      <w:r w:rsidR="003C61B2">
        <w:rPr>
          <w:rFonts w:hint="eastAsia"/>
        </w:rPr>
        <w:t>状态时，许多原本可以正常使用的函数都将不能使用，或者说返回值将会十分特殊，比如-</w:t>
      </w:r>
      <w:r w:rsidR="003C61B2">
        <w:t>1</w:t>
      </w:r>
      <w:r w:rsidR="003C61B2">
        <w:rPr>
          <w:rFonts w:hint="eastAsia"/>
        </w:rPr>
        <w:t>。在上述的代码中就有</w:t>
      </w:r>
      <w:proofErr w:type="spellStart"/>
      <w:r w:rsidR="003C61B2">
        <w:rPr>
          <w:rFonts w:hint="eastAsia"/>
        </w:rPr>
        <w:t>c</w:t>
      </w:r>
      <w:r w:rsidR="003C61B2">
        <w:t>out</w:t>
      </w:r>
      <w:proofErr w:type="spellEnd"/>
      <w:r w:rsidR="003C61B2">
        <w:t>&lt;&lt;</w:t>
      </w:r>
      <w:proofErr w:type="spellStart"/>
      <w:r w:rsidR="003C61B2">
        <w:t>bit.tellg</w:t>
      </w:r>
      <w:proofErr w:type="spellEnd"/>
      <w:r w:rsidR="003C61B2">
        <w:t>()&lt;&lt;</w:t>
      </w:r>
      <w:proofErr w:type="spellStart"/>
      <w:r w:rsidR="003C61B2">
        <w:t>endl</w:t>
      </w:r>
      <w:proofErr w:type="spellEnd"/>
      <w:r w:rsidR="003C61B2">
        <w:t>;</w:t>
      </w:r>
      <w:r w:rsidR="003C61B2">
        <w:rPr>
          <w:rFonts w:hint="eastAsia"/>
        </w:rPr>
        <w:t>其在显示器上输出就是-</w:t>
      </w:r>
      <w:r w:rsidR="003C61B2">
        <w:t>1</w:t>
      </w:r>
      <w:r w:rsidR="003C61B2">
        <w:rPr>
          <w:rFonts w:hint="eastAsia"/>
        </w:rPr>
        <w:t>，但是指针是不可能指到-</w:t>
      </w:r>
      <w:r w:rsidR="003C61B2">
        <w:t>1</w:t>
      </w:r>
      <w:r w:rsidR="003C61B2">
        <w:rPr>
          <w:rFonts w:hint="eastAsia"/>
        </w:rPr>
        <w:t>这个位置的。</w:t>
      </w:r>
    </w:p>
    <w:p w14:paraId="78F441BA" w14:textId="4943E495" w:rsidR="003C61B2" w:rsidRDefault="003C61B2" w:rsidP="003C61B2">
      <w:pPr>
        <w:pStyle w:val="a3"/>
        <w:numPr>
          <w:ilvl w:val="0"/>
          <w:numId w:val="1"/>
        </w:numPr>
        <w:ind w:firstLineChars="0"/>
      </w:pPr>
      <w:r>
        <w:rPr>
          <w:rFonts w:hint="eastAsia"/>
        </w:rPr>
        <w:t>当</w:t>
      </w:r>
      <w:proofErr w:type="gramStart"/>
      <w:r>
        <w:rPr>
          <w:rFonts w:hint="eastAsia"/>
        </w:rPr>
        <w:t>流对象</w:t>
      </w:r>
      <w:proofErr w:type="gramEnd"/>
      <w:r>
        <w:rPr>
          <w:rFonts w:hint="eastAsia"/>
        </w:rPr>
        <w:t>的设置</w:t>
      </w:r>
      <w:proofErr w:type="spellStart"/>
      <w:r>
        <w:rPr>
          <w:rFonts w:hint="eastAsia"/>
        </w:rPr>
        <w:t>e</w:t>
      </w:r>
      <w:r>
        <w:t>of</w:t>
      </w:r>
      <w:proofErr w:type="spellEnd"/>
      <w:r>
        <w:rPr>
          <w:rFonts w:hint="eastAsia"/>
        </w:rPr>
        <w:t>状态时，</w:t>
      </w:r>
      <w:r w:rsidR="004913D7">
        <w:rPr>
          <w:rFonts w:hint="eastAsia"/>
        </w:rPr>
        <w:t>可以使用c</w:t>
      </w:r>
      <w:r w:rsidR="004913D7">
        <w:t>lear()</w:t>
      </w:r>
      <w:r w:rsidR="004913D7">
        <w:rPr>
          <w:rFonts w:hint="eastAsia"/>
        </w:rPr>
        <w:t>函数来重置这个状态，才可以使</w:t>
      </w:r>
      <w:proofErr w:type="gramStart"/>
      <w:r w:rsidR="004913D7">
        <w:rPr>
          <w:rFonts w:hint="eastAsia"/>
        </w:rPr>
        <w:t>流对象</w:t>
      </w:r>
      <w:proofErr w:type="gramEnd"/>
      <w:r w:rsidR="004913D7">
        <w:rPr>
          <w:rFonts w:hint="eastAsia"/>
        </w:rPr>
        <w:t>再次得以使用。</w:t>
      </w:r>
    </w:p>
    <w:p w14:paraId="4CA505DD" w14:textId="0741FCF2" w:rsidR="004913D7" w:rsidRDefault="004913D7" w:rsidP="003C61B2">
      <w:pPr>
        <w:pStyle w:val="a3"/>
        <w:numPr>
          <w:ilvl w:val="0"/>
          <w:numId w:val="1"/>
        </w:numPr>
        <w:ind w:firstLineChars="0"/>
      </w:pPr>
      <w:r>
        <w:rPr>
          <w:rFonts w:hint="eastAsia"/>
        </w:rPr>
        <w:t>一般情况下流对象指针按顺序从头到尾</w:t>
      </w:r>
      <w:r w:rsidR="00F07FA1">
        <w:rPr>
          <w:rFonts w:hint="eastAsia"/>
        </w:rPr>
        <w:t>正常到结尾再次向后读取时设置</w:t>
      </w:r>
      <w:proofErr w:type="spellStart"/>
      <w:r w:rsidR="00F07FA1">
        <w:rPr>
          <w:rFonts w:hint="eastAsia"/>
        </w:rPr>
        <w:t>e</w:t>
      </w:r>
      <w:r w:rsidR="00F07FA1">
        <w:t>of</w:t>
      </w:r>
      <w:proofErr w:type="spellEnd"/>
      <w:r w:rsidR="00F07FA1">
        <w:rPr>
          <w:rFonts w:hint="eastAsia"/>
        </w:rPr>
        <w:t>，此后再次关联其它文件但是</w:t>
      </w:r>
      <w:proofErr w:type="spellStart"/>
      <w:r w:rsidR="00F07FA1">
        <w:rPr>
          <w:rFonts w:hint="eastAsia"/>
        </w:rPr>
        <w:t>e</w:t>
      </w:r>
      <w:r w:rsidR="00F07FA1">
        <w:t>of</w:t>
      </w:r>
      <w:proofErr w:type="spellEnd"/>
      <w:r w:rsidR="00F07FA1">
        <w:rPr>
          <w:rFonts w:hint="eastAsia"/>
        </w:rPr>
        <w:t>状态并未重置，会导致作为其它文件关联时，无法正常调用函数，解决方法就是调用c</w:t>
      </w:r>
      <w:r w:rsidR="00F07FA1">
        <w:t>lear()</w:t>
      </w:r>
      <w:r w:rsidR="00F07FA1">
        <w:rPr>
          <w:rFonts w:hint="eastAsia"/>
        </w:rPr>
        <w:t>函数。</w:t>
      </w:r>
    </w:p>
    <w:p w14:paraId="09917994" w14:textId="363D7BEA" w:rsidR="00F07FA1" w:rsidRDefault="00F07FA1" w:rsidP="003C61B2">
      <w:pPr>
        <w:pStyle w:val="a3"/>
        <w:numPr>
          <w:ilvl w:val="0"/>
          <w:numId w:val="1"/>
        </w:numPr>
        <w:ind w:firstLineChars="0"/>
      </w:pPr>
      <w:r>
        <w:rPr>
          <w:rFonts w:hint="eastAsia"/>
        </w:rPr>
        <w:t>经过多次测试，发现调用</w:t>
      </w:r>
      <w:proofErr w:type="spellStart"/>
      <w:r>
        <w:rPr>
          <w:rFonts w:hint="eastAsia"/>
        </w:rPr>
        <w:t>s</w:t>
      </w:r>
      <w:r>
        <w:t>eekp</w:t>
      </w:r>
      <w:proofErr w:type="spellEnd"/>
      <w:r>
        <w:t>()</w:t>
      </w:r>
      <w:r>
        <w:rPr>
          <w:rFonts w:hint="eastAsia"/>
        </w:rPr>
        <w:t>函数时</w:t>
      </w:r>
      <w:r w:rsidR="00CB1662">
        <w:rPr>
          <w:rFonts w:hint="eastAsia"/>
        </w:rPr>
        <w:t>，除了一种情况，其它均会将</w:t>
      </w:r>
      <w:proofErr w:type="gramStart"/>
      <w:r w:rsidR="00CB1662">
        <w:rPr>
          <w:rFonts w:hint="eastAsia"/>
        </w:rPr>
        <w:t>流对象</w:t>
      </w:r>
      <w:proofErr w:type="gramEnd"/>
      <w:r w:rsidR="00CB1662">
        <w:rPr>
          <w:rFonts w:hint="eastAsia"/>
        </w:rPr>
        <w:t>中的内容输出到文件中(但目前并不知道输出后该文件流中的内容是否清空</w:t>
      </w:r>
      <w:ins w:id="178" w:author="博韬" w:date="2022-05-21T22:02:00Z">
        <w:r w:rsidR="00C672C6">
          <w:rPr>
            <w:rFonts w:hint="eastAsia"/>
          </w:rPr>
          <w:t>【下面有</w:t>
        </w:r>
        <w:del w:id="179" w:author="博韬" w:date="2022-05-21T22:01:00Z">
          <w:r w:rsidR="00C672C6" w:rsidDel="00C672C6">
            <w:rPr>
              <w:rFonts w:hint="eastAsia"/>
            </w:rPr>
            <w:delText>又</w:delText>
          </w:r>
        </w:del>
        <w:r w:rsidR="00C672C6">
          <w:rPr>
            <w:rFonts w:hint="eastAsia"/>
          </w:rPr>
          <w:t>说】</w:t>
        </w:r>
      </w:ins>
      <w:r w:rsidR="00E04594">
        <w:rPr>
          <w:rFonts w:hint="eastAsia"/>
        </w:rPr>
        <w:t>，感觉会</w:t>
      </w:r>
      <w:r w:rsidR="009F7C61">
        <w:rPr>
          <w:rFonts w:hint="eastAsia"/>
        </w:rPr>
        <w:t>，但是输出当前指针位置时它并不是显示0</w:t>
      </w:r>
      <w:ins w:id="180" w:author="博韬" w:date="2022-05-21T22:02:00Z">
        <w:r w:rsidR="00C672C6">
          <w:rPr>
            <w:rFonts w:hint="eastAsia"/>
          </w:rPr>
          <w:t>【因为输出指针永远是文件指针,而代码里使用过r</w:t>
        </w:r>
        <w:r w:rsidR="00C672C6">
          <w:t>ead</w:t>
        </w:r>
        <w:r w:rsidR="00C672C6">
          <w:rPr>
            <w:rFonts w:hint="eastAsia"/>
          </w:rPr>
          <w:t>缓冲区指针和文件指针都向后4</w:t>
        </w:r>
        <w:r w:rsidR="00C672C6">
          <w:t>,</w:t>
        </w:r>
        <w:r w:rsidR="00C672C6">
          <w:rPr>
            <w:rFonts w:hint="eastAsia"/>
          </w:rPr>
          <w:t>所以不会显示0】</w:t>
        </w:r>
        <w:r w:rsidR="00C672C6">
          <w:t>)</w:t>
        </w:r>
      </w:ins>
      <w:r w:rsidR="00CB1662">
        <w:rPr>
          <w:rFonts w:hint="eastAsia"/>
        </w:rPr>
        <w:t>，也就是说文件大小将会改变</w:t>
      </w:r>
      <w:r w:rsidR="00E04594">
        <w:rPr>
          <w:rFonts w:hint="eastAsia"/>
        </w:rPr>
        <w:t>。</w:t>
      </w:r>
    </w:p>
    <w:p w14:paraId="17F2059B" w14:textId="77777777" w:rsidR="00C672C6" w:rsidRDefault="00E04594" w:rsidP="00C672C6">
      <w:pPr>
        <w:pStyle w:val="a3"/>
        <w:numPr>
          <w:ilvl w:val="0"/>
          <w:numId w:val="1"/>
        </w:numPr>
        <w:ind w:firstLineChars="0"/>
        <w:rPr>
          <w:ins w:id="181" w:author="博韬" w:date="2022-05-21T22:02:00Z"/>
        </w:rPr>
      </w:pPr>
      <w:r>
        <w:rPr>
          <w:rFonts w:hint="eastAsia"/>
        </w:rPr>
        <w:t>5中唯一情况为</w:t>
      </w:r>
      <w:proofErr w:type="spellStart"/>
      <w:r>
        <w:rPr>
          <w:rFonts w:hint="eastAsia"/>
        </w:rPr>
        <w:t>s</w:t>
      </w:r>
      <w:r>
        <w:t>eekp</w:t>
      </w:r>
      <w:proofErr w:type="spellEnd"/>
      <w:r>
        <w:t>(0,ios::cur);</w:t>
      </w:r>
      <w:r>
        <w:rPr>
          <w:rFonts w:hint="eastAsia"/>
        </w:rPr>
        <w:t>也就是根据当前指针位置，不动。这句</w:t>
      </w:r>
      <w:proofErr w:type="gramStart"/>
      <w:r>
        <w:rPr>
          <w:rFonts w:hint="eastAsia"/>
        </w:rPr>
        <w:t>话无论</w:t>
      </w:r>
      <w:proofErr w:type="gramEnd"/>
      <w:r>
        <w:rPr>
          <w:rFonts w:hint="eastAsia"/>
        </w:rPr>
        <w:t>放在什么情况下都是一句废话，这句话的有无在任何情况下都不会改变指针位置。但是我们不能理解为，指针不动就不会将缓冲区输出到</w:t>
      </w:r>
      <w:r w:rsidR="009F7C61">
        <w:rPr>
          <w:rFonts w:hint="eastAsia"/>
        </w:rPr>
        <w:t>文件，因为上述代码在执行</w:t>
      </w:r>
      <w:proofErr w:type="spellStart"/>
      <w:r w:rsidR="009F7C61">
        <w:rPr>
          <w:rFonts w:hint="eastAsia"/>
        </w:rPr>
        <w:t>s</w:t>
      </w:r>
      <w:r w:rsidR="009F7C61">
        <w:t>eekp</w:t>
      </w:r>
      <w:proofErr w:type="spellEnd"/>
      <w:r w:rsidR="009F7C61">
        <w:t>(0,ios::end)</w:t>
      </w:r>
      <w:r w:rsidR="009F7C61">
        <w:rPr>
          <w:rFonts w:hint="eastAsia"/>
        </w:rPr>
        <w:t>时，指针本身就在文件的末尾，实质上并没有改变位置，但这并不是本质，或者说，这句话在其它情况下是有作用的，比如指针在开头时，执行这句话就会将指针移动到文件末尾</w:t>
      </w:r>
      <w:r w:rsidR="00612A2E">
        <w:rPr>
          <w:rFonts w:hint="eastAsia"/>
        </w:rPr>
        <w:t>。对于第一种特殊废物情况，函数内部可能直接判断是否为这种情况然后直接什么都不做退出来。而执行</w:t>
      </w:r>
      <w:proofErr w:type="spellStart"/>
      <w:r w:rsidR="00612A2E">
        <w:rPr>
          <w:rFonts w:hint="eastAsia"/>
        </w:rPr>
        <w:t>s</w:t>
      </w:r>
      <w:r w:rsidR="00612A2E">
        <w:t>eekp</w:t>
      </w:r>
      <w:proofErr w:type="spellEnd"/>
      <w:r w:rsidR="00612A2E">
        <w:t>(1,ios:::cur)</w:t>
      </w:r>
      <w:r w:rsidR="00612A2E">
        <w:rPr>
          <w:rFonts w:hint="eastAsia"/>
        </w:rPr>
        <w:t>或</w:t>
      </w:r>
      <w:proofErr w:type="spellStart"/>
      <w:r w:rsidR="00612A2E">
        <w:rPr>
          <w:rFonts w:hint="eastAsia"/>
        </w:rPr>
        <w:t>s</w:t>
      </w:r>
      <w:r w:rsidR="00612A2E">
        <w:t>eekp</w:t>
      </w:r>
      <w:proofErr w:type="spellEnd"/>
      <w:r w:rsidR="00612A2E">
        <w:t>(-1,ios::cur)</w:t>
      </w:r>
      <w:r w:rsidR="00612A2E">
        <w:rPr>
          <w:rFonts w:hint="eastAsia"/>
        </w:rPr>
        <w:t>都会将文件流输出。</w:t>
      </w:r>
      <w:ins w:id="182" w:author="博韬" w:date="2022-05-21T22:02:00Z">
        <w:r w:rsidR="00C672C6">
          <w:rPr>
            <w:rFonts w:hint="eastAsia"/>
          </w:rPr>
          <w:t>【当然</w:t>
        </w:r>
        <w:proofErr w:type="spellStart"/>
        <w:r w:rsidR="00C672C6">
          <w:rPr>
            <w:rFonts w:hint="eastAsia"/>
          </w:rPr>
          <w:t>s</w:t>
        </w:r>
        <w:r w:rsidR="00C672C6">
          <w:t>eekp</w:t>
        </w:r>
        <w:proofErr w:type="spellEnd"/>
        <w:r w:rsidR="00C672C6">
          <w:t>(0,ios::beg)</w:t>
        </w:r>
        <w:r w:rsidR="00C672C6">
          <w:rPr>
            <w:rFonts w:hint="eastAsia"/>
          </w:rPr>
          <w:t>也会输出文件流】。</w:t>
        </w:r>
      </w:ins>
    </w:p>
    <w:p w14:paraId="7EE2F031" w14:textId="3ACDC6BA" w:rsidR="00E04594" w:rsidRDefault="00E04594" w:rsidP="00C672C6">
      <w:pPr>
        <w:pStyle w:val="a3"/>
        <w:ind w:left="720" w:firstLineChars="0" w:firstLine="0"/>
        <w:rPr>
          <w:rFonts w:hint="eastAsia"/>
        </w:rPr>
        <w:pPrChange w:id="183" w:author="博韬" w:date="2022-05-21T22:02:00Z">
          <w:pPr>
            <w:pStyle w:val="a3"/>
            <w:numPr>
              <w:numId w:val="1"/>
            </w:numPr>
            <w:ind w:left="720" w:firstLineChars="0" w:hanging="720"/>
          </w:pPr>
        </w:pPrChange>
      </w:pPr>
    </w:p>
    <w:p w14:paraId="58242EF0" w14:textId="310351B5" w:rsidR="00612A2E" w:rsidRDefault="00612A2E" w:rsidP="003C61B2">
      <w:pPr>
        <w:pStyle w:val="a3"/>
        <w:numPr>
          <w:ilvl w:val="0"/>
          <w:numId w:val="1"/>
        </w:numPr>
        <w:ind w:firstLineChars="0"/>
      </w:pPr>
      <w:r>
        <w:rPr>
          <w:rFonts w:hint="eastAsia"/>
        </w:rPr>
        <w:t>就算文件流指针在不断地游走，输出时都还是从文件的</w:t>
      </w:r>
      <w:proofErr w:type="gramStart"/>
      <w:r>
        <w:rPr>
          <w:rFonts w:hint="eastAsia"/>
        </w:rPr>
        <w:t>首开始</w:t>
      </w:r>
      <w:proofErr w:type="gramEnd"/>
      <w:r>
        <w:rPr>
          <w:rFonts w:hint="eastAsia"/>
        </w:rPr>
        <w:t>的，无论什么情况都一样</w:t>
      </w:r>
      <w:r w:rsidR="0048423F">
        <w:rPr>
          <w:rFonts w:hint="eastAsia"/>
        </w:rPr>
        <w:t>，我也不知道怎么移动文件的指针</w:t>
      </w:r>
      <w:r w:rsidR="00E025FD">
        <w:rPr>
          <w:rFonts w:hint="eastAsia"/>
        </w:rPr>
        <w:t>【看来理解错了，移动的永远是文件的指针，也就是说我其实只能移动文件指针】</w:t>
      </w:r>
      <w:r w:rsidR="0048423F">
        <w:rPr>
          <w:rFonts w:hint="eastAsia"/>
        </w:rPr>
        <w:t>。当文件原本大小超过将要输出的文件流的大小时，执行</w:t>
      </w:r>
      <w:proofErr w:type="spellStart"/>
      <w:r w:rsidR="0048423F">
        <w:rPr>
          <w:rFonts w:hint="eastAsia"/>
        </w:rPr>
        <w:t>s</w:t>
      </w:r>
      <w:r w:rsidR="0048423F">
        <w:t>eekp</w:t>
      </w:r>
      <w:proofErr w:type="spellEnd"/>
      <w:r w:rsidR="0048423F">
        <w:rPr>
          <w:rFonts w:hint="eastAsia"/>
        </w:rPr>
        <w:t>或者c</w:t>
      </w:r>
      <w:r w:rsidR="0048423F">
        <w:t>lose</w:t>
      </w:r>
      <w:r w:rsidR="0048423F">
        <w:rPr>
          <w:rFonts w:hint="eastAsia"/>
        </w:rPr>
        <w:t>等带有输出的操作时，</w:t>
      </w:r>
      <w:r w:rsidR="000B3C40">
        <w:rPr>
          <w:rFonts w:hint="eastAsia"/>
        </w:rPr>
        <w:t>文件本身小于文件流的就不用说了。当文件超过文件</w:t>
      </w:r>
      <w:proofErr w:type="gramStart"/>
      <w:r w:rsidR="000B3C40">
        <w:rPr>
          <w:rFonts w:hint="eastAsia"/>
        </w:rPr>
        <w:t>流大小</w:t>
      </w:r>
      <w:proofErr w:type="gramEnd"/>
      <w:r w:rsidR="000B3C40">
        <w:rPr>
          <w:rFonts w:hint="eastAsia"/>
        </w:rPr>
        <w:t>时，</w:t>
      </w:r>
      <w:ins w:id="184" w:author="博韬" w:date="2022-05-21T22:02:00Z">
        <w:r w:rsidR="00C672C6">
          <w:rPr>
            <w:rFonts w:hint="eastAsia"/>
          </w:rPr>
          <w:t>【不会消失，忘了当时是什么情况】，</w:t>
        </w:r>
      </w:ins>
      <w:del w:id="185" w:author="博韬" w:date="2022-05-21T22:00:00Z">
        <w:r w:rsidR="0048423F" w:rsidRPr="00253A9B" w:rsidDel="00C672C6">
          <w:rPr>
            <w:rFonts w:hint="eastAsia"/>
            <w:strike/>
          </w:rPr>
          <w:delText>文件超过文件流大小的部分也一起消失</w:delText>
        </w:r>
      </w:del>
      <w:del w:id="186" w:author="博韬" w:date="2022-05-21T21:43:00Z">
        <w:r w:rsidR="0048423F" w:rsidRPr="00253A9B" w:rsidDel="007935F2">
          <w:rPr>
            <w:rFonts w:hint="eastAsia"/>
            <w:strike/>
          </w:rPr>
          <w:delText>也就是说，文件将会被清空后再输出到文件(这一点还只是猜测的</w:delText>
        </w:r>
        <w:r w:rsidR="0048423F" w:rsidRPr="00253A9B" w:rsidDel="007935F2">
          <w:rPr>
            <w:strike/>
          </w:rPr>
          <w:delText>)</w:delText>
        </w:r>
        <w:r w:rsidR="0048423F" w:rsidRPr="00253A9B" w:rsidDel="007935F2">
          <w:rPr>
            <w:rFonts w:hint="eastAsia"/>
            <w:strike/>
          </w:rPr>
          <w:delText>，这也就是为什么e</w:delText>
        </w:r>
        <w:r w:rsidR="0048423F" w:rsidRPr="00253A9B" w:rsidDel="007935F2">
          <w:rPr>
            <w:strike/>
          </w:rPr>
          <w:delText>of</w:delText>
        </w:r>
        <w:r w:rsidR="0048423F" w:rsidRPr="00253A9B" w:rsidDel="007935F2">
          <w:rPr>
            <w:rFonts w:hint="eastAsia"/>
            <w:strike/>
          </w:rPr>
          <w:delText>函数在没有正式输出之前无法正确判断是否为文件末尾的原因，因为原本文件本身的大小根本就没被关注</w:delText>
        </w:r>
        <w:r w:rsidR="000B3C40" w:rsidRPr="00253A9B" w:rsidDel="007935F2">
          <w:rPr>
            <w:rFonts w:hint="eastAsia"/>
            <w:strike/>
          </w:rPr>
          <w:delText>，自然不晓得e</w:delText>
        </w:r>
        <w:r w:rsidR="000B3C40" w:rsidRPr="00253A9B" w:rsidDel="007935F2">
          <w:rPr>
            <w:strike/>
          </w:rPr>
          <w:delText>of</w:delText>
        </w:r>
        <w:r w:rsidR="000B3C40" w:rsidRPr="00253A9B" w:rsidDel="007935F2">
          <w:rPr>
            <w:rFonts w:hint="eastAsia"/>
            <w:strike/>
          </w:rPr>
          <w:delText>在哪。</w:delText>
        </w:r>
        <w:r w:rsidR="000B3C40" w:rsidRPr="00253A9B" w:rsidDel="007935F2">
          <w:rPr>
            <w:strike/>
          </w:rPr>
          <w:delText>eof</w:delText>
        </w:r>
        <w:r w:rsidR="000B3C40" w:rsidRPr="00253A9B" w:rsidDel="007935F2">
          <w:rPr>
            <w:rFonts w:hint="eastAsia"/>
            <w:strike/>
          </w:rPr>
          <w:delText>函数</w:delText>
        </w:r>
        <w:r w:rsidR="006729FD" w:rsidRPr="00253A9B" w:rsidDel="007935F2">
          <w:rPr>
            <w:rFonts w:hint="eastAsia"/>
            <w:strike/>
          </w:rPr>
          <w:delText>的判断标准据说就是通过比较指针位置和文件大小，文件大小未知，固然无法正确比较。</w:delText>
        </w:r>
      </w:del>
    </w:p>
    <w:p w14:paraId="46C24435" w14:textId="573110A5" w:rsidR="006729FD" w:rsidRDefault="006729FD" w:rsidP="003C61B2">
      <w:pPr>
        <w:pStyle w:val="a3"/>
        <w:numPr>
          <w:ilvl w:val="0"/>
          <w:numId w:val="1"/>
        </w:numPr>
        <w:ind w:firstLineChars="0"/>
      </w:pPr>
      <w:proofErr w:type="spellStart"/>
      <w:r>
        <w:t>Ios</w:t>
      </w:r>
      <w:proofErr w:type="spellEnd"/>
      <w:r>
        <w:t>::end</w:t>
      </w:r>
      <w:r>
        <w:rPr>
          <w:rFonts w:hint="eastAsia"/>
        </w:rPr>
        <w:t>这句</w:t>
      </w:r>
      <w:r w:rsidR="006B0796">
        <w:rPr>
          <w:rFonts w:hint="eastAsia"/>
        </w:rPr>
        <w:t>话很厉害，在执行这句话之前，文件并没有输出</w:t>
      </w:r>
      <w:r w:rsidR="00615573">
        <w:rPr>
          <w:rFonts w:hint="eastAsia"/>
        </w:rPr>
        <w:t>，也就是说文件的大小未知，而e</w:t>
      </w:r>
      <w:r w:rsidR="00615573">
        <w:t>nd</w:t>
      </w:r>
      <w:r w:rsidR="00615573">
        <w:rPr>
          <w:rFonts w:hint="eastAsia"/>
        </w:rPr>
        <w:t>是根据文件大小来放置的，这很矛盾</w:t>
      </w:r>
      <w:r w:rsidR="00AD44A3">
        <w:rPr>
          <w:rFonts w:hint="eastAsia"/>
        </w:rPr>
        <w:t>，但是若将这一句话分解为三个操作，先将文件流输出，文件大小就有了，</w:t>
      </w:r>
      <w:r w:rsidR="00EA7C4E">
        <w:rPr>
          <w:rFonts w:hint="eastAsia"/>
        </w:rPr>
        <w:t>再将</w:t>
      </w:r>
      <w:r w:rsidR="008A2616">
        <w:rPr>
          <w:rFonts w:hint="eastAsia"/>
        </w:rPr>
        <w:t>指针放在文件大小处，完成。</w:t>
      </w:r>
    </w:p>
    <w:p w14:paraId="1058637C" w14:textId="73E4EA23" w:rsidR="008A2616" w:rsidRDefault="008A2616" w:rsidP="003C61B2">
      <w:pPr>
        <w:pStyle w:val="a3"/>
        <w:numPr>
          <w:ilvl w:val="0"/>
          <w:numId w:val="1"/>
        </w:numPr>
        <w:ind w:firstLineChars="0"/>
      </w:pPr>
      <w:r>
        <w:rPr>
          <w:rFonts w:hint="eastAsia"/>
        </w:rPr>
        <w:t>现阶段认为，</w:t>
      </w:r>
      <w:proofErr w:type="spellStart"/>
      <w:r>
        <w:rPr>
          <w:rFonts w:hint="eastAsia"/>
        </w:rPr>
        <w:t>r</w:t>
      </w:r>
      <w:r>
        <w:t>ead,wirte</w:t>
      </w:r>
      <w:proofErr w:type="spellEnd"/>
      <w:r>
        <w:rPr>
          <w:rFonts w:hint="eastAsia"/>
        </w:rPr>
        <w:t>都将从同一个缓冲区中读入或写入数据，</w:t>
      </w:r>
      <w:del w:id="187" w:author="博韬" w:date="2022-05-21T22:03:00Z">
        <w:r w:rsidDel="00C672C6">
          <w:rPr>
            <w:rFonts w:hint="eastAsia"/>
          </w:rPr>
          <w:delText>指针永远向后走</w:delText>
        </w:r>
      </w:del>
      <w:ins w:id="188" w:author="博韬" w:date="2022-05-21T22:03:00Z">
        <w:r w:rsidR="00C672C6">
          <w:rPr>
            <w:rFonts w:hint="eastAsia"/>
          </w:rPr>
          <w:t>【指针并非永远往后走，当有明示或</w:t>
        </w:r>
      </w:ins>
      <w:ins w:id="189" w:author="博韬" w:date="2022-05-21T22:04:00Z">
        <w:r w:rsidR="00C672C6">
          <w:rPr>
            <w:rFonts w:hint="eastAsia"/>
          </w:rPr>
          <w:t>暗示的输出语句时，缓冲区指针会重置到最初的起点，文件指针向后</w:t>
        </w:r>
      </w:ins>
      <w:ins w:id="190" w:author="博韬" w:date="2022-05-21T22:05:00Z">
        <w:r w:rsidR="00127803">
          <w:rPr>
            <w:rFonts w:hint="eastAsia"/>
          </w:rPr>
          <w:t>到输出后的文件末尾</w:t>
        </w:r>
      </w:ins>
      <w:ins w:id="191" w:author="博韬" w:date="2022-05-21T22:03:00Z">
        <w:r w:rsidR="00C672C6">
          <w:rPr>
            <w:rFonts w:hint="eastAsia"/>
          </w:rPr>
          <w:t>】</w:t>
        </w:r>
      </w:ins>
      <w:del w:id="192" w:author="博韬" w:date="2022-05-21T22:05:00Z">
        <w:r w:rsidR="009D486D" w:rsidDel="00127803">
          <w:rPr>
            <w:rFonts w:hint="eastAsia"/>
          </w:rPr>
          <w:delText>，</w:delText>
        </w:r>
      </w:del>
      <w:ins w:id="193" w:author="博韬" w:date="2022-05-21T22:05:00Z">
        <w:r w:rsidR="00127803" w:rsidDel="00127803">
          <w:rPr>
            <w:rFonts w:hint="eastAsia"/>
          </w:rPr>
          <w:t xml:space="preserve"> </w:t>
        </w:r>
      </w:ins>
      <w:del w:id="194" w:author="博韬" w:date="2022-05-21T22:05:00Z">
        <w:r w:rsidR="009D486D" w:rsidDel="00127803">
          <w:rPr>
            <w:rFonts w:hint="eastAsia"/>
          </w:rPr>
          <w:delText>这里面并没有涉及到文件的大小，也没有一句有关输出的代码，也就更本没有e</w:delText>
        </w:r>
        <w:r w:rsidR="009D486D" w:rsidDel="00127803">
          <w:delText>of</w:delText>
        </w:r>
        <w:r w:rsidR="009D486D" w:rsidDel="00127803">
          <w:rPr>
            <w:rFonts w:hint="eastAsia"/>
          </w:rPr>
          <w:delText>这种说法，只要条件允许，指针可以一直往后走。</w:delText>
        </w:r>
      </w:del>
    </w:p>
    <w:p w14:paraId="258F4198" w14:textId="0568486A" w:rsidR="009D486D" w:rsidRDefault="009D486D" w:rsidP="003C61B2">
      <w:pPr>
        <w:pStyle w:val="a3"/>
        <w:numPr>
          <w:ilvl w:val="0"/>
          <w:numId w:val="1"/>
        </w:numPr>
        <w:ind w:firstLineChars="0"/>
      </w:pPr>
      <w:r>
        <w:rPr>
          <w:rFonts w:hint="eastAsia"/>
        </w:rPr>
        <w:t>检查r</w:t>
      </w:r>
      <w:r>
        <w:t>ead</w:t>
      </w:r>
      <w:r>
        <w:rPr>
          <w:rFonts w:hint="eastAsia"/>
        </w:rPr>
        <w:t>和</w:t>
      </w:r>
      <w:r>
        <w:t>write</w:t>
      </w:r>
      <w:r>
        <w:rPr>
          <w:rFonts w:hint="eastAsia"/>
        </w:rPr>
        <w:t>是否在同一个缓冲区的方法就是反复调用这两个函数并查看最后输出。</w:t>
      </w:r>
      <w:r w:rsidR="003428A2">
        <w:rPr>
          <w:rFonts w:hint="eastAsia"/>
        </w:rPr>
        <w:t>经测试，确实是同一个缓冲区。</w:t>
      </w:r>
    </w:p>
    <w:p w14:paraId="0CAEB05A" w14:textId="144137EF" w:rsidR="001F3550" w:rsidRDefault="001F3550" w:rsidP="003C61B2">
      <w:pPr>
        <w:pStyle w:val="a3"/>
        <w:numPr>
          <w:ilvl w:val="0"/>
          <w:numId w:val="1"/>
        </w:numPr>
        <w:ind w:firstLineChars="0"/>
      </w:pPr>
      <w:r>
        <w:rPr>
          <w:rFonts w:hint="eastAsia"/>
        </w:rPr>
        <w:t>疑问：为什么只有输出之后才能检测</w:t>
      </w:r>
      <w:proofErr w:type="spellStart"/>
      <w:r>
        <w:rPr>
          <w:rFonts w:hint="eastAsia"/>
        </w:rPr>
        <w:t>e</w:t>
      </w:r>
      <w:r>
        <w:t>of</w:t>
      </w:r>
      <w:proofErr w:type="spellEnd"/>
      <w:r>
        <w:rPr>
          <w:rFonts w:hint="eastAsia"/>
        </w:rPr>
        <w:t>，虽然上面有说到文件没大小就不能判断，但是没大小就不能理解为0吗?</w:t>
      </w:r>
      <w:ins w:id="195" w:author="博韬" w:date="2022-05-21T22:06:00Z">
        <w:r w:rsidR="00127803">
          <w:rPr>
            <w:rFonts w:hint="eastAsia"/>
          </w:rPr>
          <w:t>【</w:t>
        </w:r>
      </w:ins>
      <w:ins w:id="196" w:author="博韬" w:date="2022-05-21T22:07:00Z">
        <w:r w:rsidR="00127803">
          <w:rPr>
            <w:rFonts w:hint="eastAsia"/>
          </w:rPr>
          <w:t>下面讲到优先级的问题</w:t>
        </w:r>
      </w:ins>
      <w:ins w:id="197" w:author="博韬" w:date="2022-05-21T22:06:00Z">
        <w:r w:rsidR="00127803">
          <w:rPr>
            <w:rFonts w:hint="eastAsia"/>
          </w:rPr>
          <w:t>】</w:t>
        </w:r>
      </w:ins>
    </w:p>
    <w:p w14:paraId="6920F4F4" w14:textId="6ECFCFCB" w:rsidR="00A43E07" w:rsidRDefault="00A43E07" w:rsidP="003C61B2">
      <w:pPr>
        <w:pStyle w:val="a3"/>
        <w:numPr>
          <w:ilvl w:val="0"/>
          <w:numId w:val="1"/>
        </w:numPr>
        <w:ind w:firstLineChars="0"/>
      </w:pPr>
      <w:r>
        <w:rPr>
          <w:rFonts w:hint="eastAsia"/>
        </w:rPr>
        <w:t>答案：因为r</w:t>
      </w:r>
      <w:r>
        <w:t>ead</w:t>
      </w:r>
      <w:r>
        <w:rPr>
          <w:rFonts w:hint="eastAsia"/>
        </w:rPr>
        <w:t>读取的是缓冲区，而</w:t>
      </w:r>
      <w:proofErr w:type="spellStart"/>
      <w:r>
        <w:rPr>
          <w:rFonts w:hint="eastAsia"/>
        </w:rPr>
        <w:t>e</w:t>
      </w:r>
      <w:r>
        <w:t>of</w:t>
      </w:r>
      <w:proofErr w:type="spellEnd"/>
      <w:r>
        <w:rPr>
          <w:rFonts w:hint="eastAsia"/>
        </w:rPr>
        <w:t>出现的条件是文件尾再读取，r</w:t>
      </w:r>
      <w:r>
        <w:t>ead</w:t>
      </w:r>
      <w:r>
        <w:rPr>
          <w:rFonts w:hint="eastAsia"/>
        </w:rPr>
        <w:t>被困在了缓冲区读不了文件就无法出</w:t>
      </w:r>
      <w:proofErr w:type="spellStart"/>
      <w:r>
        <w:rPr>
          <w:rFonts w:hint="eastAsia"/>
        </w:rPr>
        <w:t>e</w:t>
      </w:r>
      <w:r>
        <w:t>of</w:t>
      </w:r>
      <w:proofErr w:type="spellEnd"/>
      <w:r>
        <w:rPr>
          <w:rFonts w:hint="eastAsia"/>
        </w:rPr>
        <w:t>。</w:t>
      </w:r>
    </w:p>
    <w:p w14:paraId="551036F3" w14:textId="3A868DAD" w:rsidR="004F4599" w:rsidRDefault="001F3550" w:rsidP="004F4599">
      <w:pPr>
        <w:pStyle w:val="a3"/>
        <w:numPr>
          <w:ilvl w:val="0"/>
          <w:numId w:val="1"/>
        </w:numPr>
        <w:ind w:left="640" w:hangingChars="200" w:hanging="640"/>
      </w:pPr>
      <w:r>
        <w:rPr>
          <w:rFonts w:hint="eastAsia"/>
        </w:rPr>
        <w:t>有一个比较有趣的测试，当我o</w:t>
      </w:r>
      <w:r>
        <w:t>pen</w:t>
      </w:r>
      <w:r>
        <w:rPr>
          <w:rFonts w:hint="eastAsia"/>
        </w:rPr>
        <w:t>一个空的二进制文件时，</w:t>
      </w:r>
      <w:r w:rsidR="008F1642">
        <w:rPr>
          <w:rFonts w:hint="eastAsia"/>
        </w:rPr>
        <w:t>此时执行r</w:t>
      </w:r>
      <w:r w:rsidR="008F1642">
        <w:t>ead</w:t>
      </w:r>
      <w:r w:rsidR="008F1642">
        <w:rPr>
          <w:rFonts w:hint="eastAsia"/>
        </w:rPr>
        <w:t>函数</w:t>
      </w:r>
      <w:r w:rsidR="00CF68AE">
        <w:rPr>
          <w:rFonts w:hint="eastAsia"/>
        </w:rPr>
        <w:t>，立刻意识到这是文件末尾。</w:t>
      </w:r>
      <w:ins w:id="198" w:author="博韬" w:date="2022-05-21T22:07:00Z">
        <w:r w:rsidR="00127803">
          <w:rPr>
            <w:rFonts w:hint="eastAsia"/>
          </w:rPr>
          <w:t>【因为此时没有w</w:t>
        </w:r>
        <w:r w:rsidR="00127803">
          <w:t>rite</w:t>
        </w:r>
        <w:r w:rsidR="00127803">
          <w:rPr>
            <w:rFonts w:hint="eastAsia"/>
          </w:rPr>
          <w:t>创建缓冲区，所以r</w:t>
        </w:r>
        <w:r w:rsidR="00127803">
          <w:t>ead</w:t>
        </w:r>
        <w:r w:rsidR="00127803">
          <w:rPr>
            <w:rFonts w:hint="eastAsia"/>
          </w:rPr>
          <w:t>可以访问到文件】</w:t>
        </w:r>
      </w:ins>
    </w:p>
    <w:p w14:paraId="024F6512" w14:textId="3AB31C54" w:rsidR="00340AEC" w:rsidRDefault="00340AEC" w:rsidP="004F4599">
      <w:pPr>
        <w:pStyle w:val="a3"/>
        <w:numPr>
          <w:ilvl w:val="0"/>
          <w:numId w:val="1"/>
        </w:numPr>
        <w:ind w:left="640" w:hangingChars="200" w:hanging="640"/>
      </w:pPr>
      <w:r>
        <w:rPr>
          <w:rFonts w:hint="eastAsia"/>
        </w:rPr>
        <w:t>w</w:t>
      </w:r>
      <w:r>
        <w:t>rite</w:t>
      </w:r>
      <w:r>
        <w:rPr>
          <w:rFonts w:hint="eastAsia"/>
        </w:rPr>
        <w:t>为r</w:t>
      </w:r>
      <w:r>
        <w:t>ead</w:t>
      </w:r>
      <w:r>
        <w:rPr>
          <w:rFonts w:hint="eastAsia"/>
        </w:rPr>
        <w:t>创建了一个缓冲区，r</w:t>
      </w:r>
      <w:r>
        <w:t>ead</w:t>
      </w:r>
      <w:r>
        <w:rPr>
          <w:rFonts w:hint="eastAsia"/>
        </w:rPr>
        <w:t>将实现在不知晓文件大小的情况下无限向后移动的功能。因为一般来说，r</w:t>
      </w:r>
      <w:r>
        <w:t>ead</w:t>
      </w:r>
      <w:r>
        <w:rPr>
          <w:rFonts w:hint="eastAsia"/>
        </w:rPr>
        <w:t>是</w:t>
      </w:r>
      <w:proofErr w:type="spellStart"/>
      <w:r>
        <w:rPr>
          <w:rFonts w:hint="eastAsia"/>
        </w:rPr>
        <w:t>i</w:t>
      </w:r>
      <w:r>
        <w:t>fstream</w:t>
      </w:r>
      <w:proofErr w:type="spellEnd"/>
      <w:r>
        <w:rPr>
          <w:rFonts w:hint="eastAsia"/>
        </w:rPr>
        <w:t>的函数，关联时文件大小就应当已知</w:t>
      </w:r>
      <w:ins w:id="199" w:author="博韬" w:date="2022-05-21T22:07:00Z">
        <w:r w:rsidR="00127803">
          <w:rPr>
            <w:rFonts w:hint="eastAsia"/>
          </w:rPr>
          <w:t>【这句话还是有问题，因为没有缓冲区，能访问到文件，才能知道是否是文件末尾】</w:t>
        </w:r>
      </w:ins>
      <w:r>
        <w:rPr>
          <w:rFonts w:hint="eastAsia"/>
        </w:rPr>
        <w:t>，</w:t>
      </w:r>
      <w:r w:rsidR="00822663">
        <w:rPr>
          <w:rFonts w:hint="eastAsia"/>
        </w:rPr>
        <w:t>文件大小为0自然无法向后。而此时作为一个</w:t>
      </w:r>
      <w:proofErr w:type="spellStart"/>
      <w:r w:rsidR="00822663">
        <w:rPr>
          <w:rFonts w:hint="eastAsia"/>
        </w:rPr>
        <w:t>f</w:t>
      </w:r>
      <w:r w:rsidR="00822663">
        <w:t>stream</w:t>
      </w:r>
      <w:proofErr w:type="spellEnd"/>
      <w:r w:rsidR="00822663">
        <w:rPr>
          <w:rFonts w:hint="eastAsia"/>
        </w:rPr>
        <w:t>声明的二进制文件，即可输入又可输出，r</w:t>
      </w:r>
      <w:r w:rsidR="00822663">
        <w:t>ead</w:t>
      </w:r>
      <w:r w:rsidR="00822663">
        <w:rPr>
          <w:rFonts w:hint="eastAsia"/>
        </w:rPr>
        <w:t>函数混乱了，它本应该读取文件的内容，但此时指针却引向了w</w:t>
      </w:r>
      <w:r w:rsidR="00822663">
        <w:t>rite</w:t>
      </w:r>
      <w:r w:rsidR="00822663">
        <w:rPr>
          <w:rFonts w:hint="eastAsia"/>
        </w:rPr>
        <w:t>创建的缓冲区</w:t>
      </w:r>
      <w:r w:rsidR="00F759F0">
        <w:rPr>
          <w:rFonts w:hint="eastAsia"/>
        </w:rPr>
        <w:t>，也就是说w</w:t>
      </w:r>
      <w:r w:rsidR="00F759F0">
        <w:t>rite</w:t>
      </w:r>
      <w:r w:rsidR="00F759F0">
        <w:rPr>
          <w:rFonts w:hint="eastAsia"/>
        </w:rPr>
        <w:t>创建的缓冲区的优先级更高，r</w:t>
      </w:r>
      <w:r w:rsidR="00F759F0">
        <w:t>ead</w:t>
      </w:r>
      <w:r w:rsidR="00F759F0">
        <w:rPr>
          <w:rFonts w:hint="eastAsia"/>
        </w:rPr>
        <w:t>先访问缓冲区而不是访问文件，也就不管文件的大小了。而不用w</w:t>
      </w:r>
      <w:r w:rsidR="00F759F0">
        <w:t>rite</w:t>
      </w:r>
      <w:r w:rsidR="00F759F0">
        <w:rPr>
          <w:rFonts w:hint="eastAsia"/>
        </w:rPr>
        <w:t>创建缓冲区，r</w:t>
      </w:r>
      <w:r w:rsidR="00F759F0">
        <w:t>ead</w:t>
      </w:r>
      <w:r w:rsidR="00F759F0">
        <w:rPr>
          <w:rFonts w:hint="eastAsia"/>
        </w:rPr>
        <w:t>将直接访问文件，若文件是空的，直接就会知道是文件末尾，就会返回-</w:t>
      </w:r>
      <w:r w:rsidR="00F759F0">
        <w:t>1</w:t>
      </w:r>
      <w:r w:rsidR="00F759F0">
        <w:rPr>
          <w:rFonts w:hint="eastAsia"/>
        </w:rPr>
        <w:t>。</w:t>
      </w:r>
      <w:ins w:id="200" w:author="博韬" w:date="2022-05-21T22:08:00Z">
        <w:r w:rsidR="00127803">
          <w:rPr>
            <w:rFonts w:hint="eastAsia"/>
          </w:rPr>
          <w:t>【并没有报错，之前报错是因为没有加取地址符&amp;，我的锅】</w:t>
        </w:r>
      </w:ins>
    </w:p>
    <w:p w14:paraId="0D778A09" w14:textId="35B621DB" w:rsidR="003E4316" w:rsidRDefault="003E4316" w:rsidP="004F4599">
      <w:pPr>
        <w:pStyle w:val="a3"/>
        <w:numPr>
          <w:ilvl w:val="0"/>
          <w:numId w:val="1"/>
        </w:numPr>
        <w:ind w:left="640" w:hangingChars="200" w:hanging="640"/>
      </w:pPr>
      <w:r>
        <w:rPr>
          <w:rFonts w:hint="eastAsia"/>
        </w:rPr>
        <w:t>输出会清空缓冲区</w:t>
      </w:r>
      <w:r w:rsidR="00A43E07">
        <w:rPr>
          <w:rFonts w:hint="eastAsia"/>
        </w:rPr>
        <w:t>(测试方法:多次使用f</w:t>
      </w:r>
      <w:r w:rsidR="00A43E07">
        <w:t>lush)</w:t>
      </w:r>
      <w:ins w:id="201" w:author="博韬" w:date="2022-05-21T22:08:00Z">
        <w:r w:rsidR="00127803" w:rsidRPr="00127803">
          <w:rPr>
            <w:rFonts w:hint="eastAsia"/>
          </w:rPr>
          <w:t xml:space="preserve"> </w:t>
        </w:r>
        <w:r w:rsidR="00127803">
          <w:rPr>
            <w:rFonts w:hint="eastAsia"/>
          </w:rPr>
          <w:t>【不是真正意义上的清除】</w:t>
        </w:r>
      </w:ins>
      <w:r w:rsidR="00127803">
        <w:t xml:space="preserve"> </w:t>
      </w:r>
    </w:p>
    <w:p w14:paraId="7C2F5B7D" w14:textId="6024D234" w:rsidR="00F759F0" w:rsidRDefault="00F759F0" w:rsidP="00F759F0"/>
    <w:p w14:paraId="7FA0F53F" w14:textId="5CED625A" w:rsidR="00F759F0" w:rsidRPr="00127803" w:rsidRDefault="00F759F0" w:rsidP="00F759F0"/>
    <w:p w14:paraId="19E30943" w14:textId="35E71EC4" w:rsidR="00F759F0" w:rsidRDefault="00F759F0" w:rsidP="00F759F0"/>
    <w:p w14:paraId="7E940D5B" w14:textId="10D15931" w:rsidR="00F759F0" w:rsidRDefault="00F759F0" w:rsidP="00F759F0"/>
    <w:p w14:paraId="4A576D77" w14:textId="2EFDB6A7" w:rsidR="00F759F0" w:rsidRDefault="00F759F0" w:rsidP="00F759F0">
      <w:r>
        <w:rPr>
          <w:rFonts w:hint="eastAsia"/>
        </w:rPr>
        <w:t>综上所述，当使用</w:t>
      </w:r>
      <w:proofErr w:type="spellStart"/>
      <w:r>
        <w:rPr>
          <w:rFonts w:hint="eastAsia"/>
        </w:rPr>
        <w:t>f</w:t>
      </w:r>
      <w:r>
        <w:t>stream</w:t>
      </w:r>
      <w:proofErr w:type="spellEnd"/>
      <w:r>
        <w:rPr>
          <w:rFonts w:hint="eastAsia"/>
        </w:rPr>
        <w:t>声明b</w:t>
      </w:r>
      <w:r>
        <w:t>it</w:t>
      </w:r>
      <w:r>
        <w:rPr>
          <w:rFonts w:hint="eastAsia"/>
        </w:rPr>
        <w:t>时，并且使用</w:t>
      </w:r>
      <w:proofErr w:type="spellStart"/>
      <w:r>
        <w:rPr>
          <w:rFonts w:hint="eastAsia"/>
        </w:rPr>
        <w:t>i</w:t>
      </w:r>
      <w:r>
        <w:t>os</w:t>
      </w:r>
      <w:proofErr w:type="spellEnd"/>
      <w:r>
        <w:t>::</w:t>
      </w:r>
      <w:proofErr w:type="spellStart"/>
      <w:r>
        <w:t>in|ios</w:t>
      </w:r>
      <w:proofErr w:type="spellEnd"/>
      <w:r>
        <w:t>::</w:t>
      </w:r>
      <w:proofErr w:type="spellStart"/>
      <w:r>
        <w:t>out|ios</w:t>
      </w:r>
      <w:proofErr w:type="spellEnd"/>
      <w:r>
        <w:t>::binary</w:t>
      </w:r>
      <w:r>
        <w:rPr>
          <w:rFonts w:hint="eastAsia"/>
        </w:rPr>
        <w:t>时，w</w:t>
      </w:r>
      <w:r>
        <w:t>rite</w:t>
      </w:r>
      <w:r>
        <w:rPr>
          <w:rFonts w:hint="eastAsia"/>
        </w:rPr>
        <w:t>函数为r</w:t>
      </w:r>
      <w:r>
        <w:t>ead</w:t>
      </w:r>
      <w:r>
        <w:rPr>
          <w:rFonts w:hint="eastAsia"/>
        </w:rPr>
        <w:t>函数创建缓冲区时，r</w:t>
      </w:r>
      <w:r>
        <w:t>ead</w:t>
      </w:r>
      <w:r>
        <w:rPr>
          <w:rFonts w:hint="eastAsia"/>
        </w:rPr>
        <w:t>函数将会优先读取</w:t>
      </w:r>
      <w:r w:rsidR="00025988">
        <w:rPr>
          <w:rFonts w:hint="eastAsia"/>
        </w:rPr>
        <w:t>缓冲区里的内容，也就是将目光转向了缓冲区而非文件，也就不在知晓文件到底在哪结束了，好比</w:t>
      </w:r>
      <w:proofErr w:type="spellStart"/>
      <w:r w:rsidR="00025988">
        <w:rPr>
          <w:rFonts w:hint="eastAsia"/>
        </w:rPr>
        <w:t>n</w:t>
      </w:r>
      <w:r w:rsidR="00025988">
        <w:t>tr</w:t>
      </w:r>
      <w:proofErr w:type="spellEnd"/>
      <w:r w:rsidR="00025988">
        <w:rPr>
          <w:rFonts w:hint="eastAsia"/>
        </w:rPr>
        <w:t>中的女主r</w:t>
      </w:r>
      <w:r w:rsidR="00025988">
        <w:t>ead</w:t>
      </w:r>
      <w:r w:rsidR="00025988">
        <w:rPr>
          <w:rFonts w:hint="eastAsia"/>
        </w:rPr>
        <w:t>被黄毛缓冲区勾走后苦主文件无人问津。</w:t>
      </w:r>
    </w:p>
    <w:p w14:paraId="5654F55D" w14:textId="1455E2AE" w:rsidR="00025988" w:rsidRDefault="00025988" w:rsidP="00F759F0"/>
    <w:p w14:paraId="3DE5E449" w14:textId="45DA2188" w:rsidR="00025988" w:rsidDel="007935F2" w:rsidRDefault="00025988" w:rsidP="00F759F0">
      <w:pPr>
        <w:rPr>
          <w:del w:id="202" w:author="博韬" w:date="2022-05-21T21:43:00Z"/>
        </w:rPr>
      </w:pPr>
      <w:del w:id="203" w:author="博韬" w:date="2022-05-21T21:43:00Z">
        <w:r w:rsidDel="007935F2">
          <w:rPr>
            <w:rFonts w:hint="eastAsia"/>
          </w:rPr>
          <w:delText>当然我还有另一种解释，这就要求对r</w:delText>
        </w:r>
        <w:r w:rsidDel="007935F2">
          <w:delText>ead</w:delText>
        </w:r>
        <w:r w:rsidDel="007935F2">
          <w:rPr>
            <w:rFonts w:hint="eastAsia"/>
          </w:rPr>
          <w:delText>函数有深入理解了，(以下全是我的胡扯</w:delText>
        </w:r>
        <w:r w:rsidDel="007935F2">
          <w:delText>)</w:delText>
        </w:r>
        <w:r w:rsidDel="007935F2">
          <w:rPr>
            <w:rFonts w:hint="eastAsia"/>
          </w:rPr>
          <w:delText>，</w:delText>
        </w:r>
        <w:r w:rsidR="000D6187" w:rsidDel="007935F2">
          <w:rPr>
            <w:rFonts w:hint="eastAsia"/>
          </w:rPr>
          <w:delText>在这里</w:delText>
        </w:r>
        <w:r w:rsidDel="007935F2">
          <w:rPr>
            <w:rFonts w:hint="eastAsia"/>
          </w:rPr>
          <w:delText>r</w:delText>
        </w:r>
        <w:r w:rsidDel="007935F2">
          <w:delText>ead</w:delText>
        </w:r>
        <w:r w:rsidDel="007935F2">
          <w:rPr>
            <w:rFonts w:hint="eastAsia"/>
          </w:rPr>
          <w:delText>函数是将</w:delText>
        </w:r>
        <w:r w:rsidR="0049519E" w:rsidDel="007935F2">
          <w:rPr>
            <w:rFonts w:hint="eastAsia"/>
          </w:rPr>
          <w:delText>缓冲区的内容赋给程序内部变量的</w:delText>
        </w:r>
        <w:r w:rsidR="000D6187" w:rsidDel="007935F2">
          <w:rPr>
            <w:rFonts w:hint="eastAsia"/>
          </w:rPr>
          <w:delText>(而非从文件读取到变量</w:delText>
        </w:r>
        <w:r w:rsidR="000D6187" w:rsidDel="007935F2">
          <w:delText>)</w:delText>
        </w:r>
        <w:r w:rsidR="0049519E" w:rsidDel="007935F2">
          <w:rPr>
            <w:rFonts w:hint="eastAsia"/>
          </w:rPr>
          <w:delText>，而缓冲区的内容</w:delText>
        </w:r>
        <w:r w:rsidR="000D6187" w:rsidDel="007935F2">
          <w:rPr>
            <w:rFonts w:hint="eastAsia"/>
          </w:rPr>
          <w:delText>是</w:delText>
        </w:r>
        <w:r w:rsidR="0049519E" w:rsidDel="007935F2">
          <w:rPr>
            <w:rFonts w:hint="eastAsia"/>
          </w:rPr>
          <w:delText>在与文件建立关联时得到的。此时指针指在缓冲区的0处</w:delText>
        </w:r>
        <w:r w:rsidR="0049519E" w:rsidDel="007935F2">
          <w:delText>Write</w:delText>
        </w:r>
        <w:r w:rsidR="0049519E" w:rsidDel="007935F2">
          <w:rPr>
            <w:rFonts w:hint="eastAsia"/>
          </w:rPr>
          <w:delText>函数也从0开始写，直接完全覆盖上去，read再去读的时候已经全部被w</w:delText>
        </w:r>
        <w:r w:rsidR="0049519E" w:rsidDel="007935F2">
          <w:delText>rite</w:delText>
        </w:r>
        <w:r w:rsidR="0049519E" w:rsidDel="007935F2">
          <w:rPr>
            <w:rFonts w:hint="eastAsia"/>
          </w:rPr>
          <w:delText>重写过了。</w:delText>
        </w:r>
        <w:r w:rsidR="00E8779B" w:rsidDel="007935F2">
          <w:rPr>
            <w:rFonts w:hint="eastAsia"/>
          </w:rPr>
          <w:delText>【果然是错的】</w:delText>
        </w:r>
      </w:del>
    </w:p>
    <w:p w14:paraId="1CF14AB3" w14:textId="6FCB680D" w:rsidR="000D6187" w:rsidRDefault="000D6187" w:rsidP="00F759F0"/>
    <w:p w14:paraId="6963AF4F" w14:textId="49FFE636" w:rsidR="000D6187" w:rsidRDefault="005F047E" w:rsidP="00F759F0">
      <w:r>
        <w:rPr>
          <w:rFonts w:hint="eastAsia"/>
        </w:rPr>
        <w:t>关键：</w:t>
      </w:r>
      <w:r w:rsidR="000D6187">
        <w:rPr>
          <w:rFonts w:hint="eastAsia"/>
        </w:rPr>
        <w:t>测试是否在建立关联时给缓冲区赋值</w:t>
      </w:r>
    </w:p>
    <w:p w14:paraId="792F8A9E" w14:textId="448AAEF8" w:rsidR="00E8779B" w:rsidRDefault="00E8779B" w:rsidP="00F759F0">
      <w:r>
        <w:rPr>
          <w:rFonts w:hint="eastAsia"/>
        </w:rPr>
        <w:t>答：没有</w:t>
      </w:r>
    </w:p>
    <w:p w14:paraId="4BD38E4C" w14:textId="0E06E3DC" w:rsidR="00BA7215" w:rsidRDefault="00BA7215" w:rsidP="00F759F0"/>
    <w:p w14:paraId="39603821" w14:textId="3B560F39" w:rsidR="00BA7215" w:rsidRDefault="00BA7215" w:rsidP="00F759F0"/>
    <w:p w14:paraId="6F92D140" w14:textId="22005073" w:rsidR="00BA7215" w:rsidRDefault="000B7D1A" w:rsidP="00F759F0">
      <w:r w:rsidRPr="00AD4A96">
        <w:rPr>
          <w:rFonts w:hint="eastAsia"/>
          <w:highlight w:val="lightGray"/>
        </w:rPr>
        <w:t>猜想</w:t>
      </w:r>
      <w:r w:rsidR="00AD4A96" w:rsidRPr="00AD4A96">
        <w:rPr>
          <w:rFonts w:hint="eastAsia"/>
          <w:highlight w:val="lightGray"/>
        </w:rPr>
        <w:t>（与上下文无关联）</w:t>
      </w:r>
      <w:r w:rsidRPr="00AD4A96">
        <w:rPr>
          <w:rFonts w:hint="eastAsia"/>
          <w:highlight w:val="lightGray"/>
        </w:rPr>
        <w:t>：r</w:t>
      </w:r>
      <w:r w:rsidRPr="00AD4A96">
        <w:rPr>
          <w:highlight w:val="lightGray"/>
        </w:rPr>
        <w:t>ead</w:t>
      </w:r>
      <w:r w:rsidRPr="00AD4A96">
        <w:rPr>
          <w:rFonts w:hint="eastAsia"/>
          <w:highlight w:val="lightGray"/>
        </w:rPr>
        <w:t>函数的目的是为了让缓冲区里存在数据，所以当缓冲区没有数据时，r</w:t>
      </w:r>
      <w:r w:rsidRPr="00AD4A96">
        <w:rPr>
          <w:highlight w:val="lightGray"/>
        </w:rPr>
        <w:t>ead</w:t>
      </w:r>
      <w:r w:rsidRPr="00AD4A96">
        <w:rPr>
          <w:rFonts w:hint="eastAsia"/>
          <w:highlight w:val="lightGray"/>
        </w:rPr>
        <w:t>会从文件中读取数据，并将两个指针都向后移动，当缓冲区里本身存在数据，就没有必要从文件中读取数据了，但是仍会将两个指针向后移动。</w:t>
      </w:r>
    </w:p>
    <w:p w14:paraId="379B6721" w14:textId="5FD0401E" w:rsidR="00BA7215" w:rsidRDefault="00BA7215" w:rsidP="00F759F0"/>
    <w:p w14:paraId="5338A4A6" w14:textId="3F1167C5" w:rsidR="00BA7215" w:rsidRDefault="00BA7215" w:rsidP="00F759F0"/>
    <w:p w14:paraId="19C6C6E3" w14:textId="79C8AF87" w:rsidR="00BA7215" w:rsidRDefault="00BA7215" w:rsidP="00F759F0"/>
    <w:p w14:paraId="2302CFAC" w14:textId="1F5BBE39" w:rsidR="00BA7215" w:rsidRDefault="00BA7215" w:rsidP="00F759F0">
      <w:r>
        <w:rPr>
          <w:rFonts w:hint="eastAsia"/>
        </w:rPr>
        <w:t>当使用</w:t>
      </w:r>
      <w:proofErr w:type="spellStart"/>
      <w:r>
        <w:rPr>
          <w:rFonts w:hint="eastAsia"/>
        </w:rPr>
        <w:t>i</w:t>
      </w:r>
      <w:r>
        <w:t>os</w:t>
      </w:r>
      <w:proofErr w:type="spellEnd"/>
      <w:r>
        <w:t>::</w:t>
      </w:r>
      <w:proofErr w:type="spellStart"/>
      <w:r>
        <w:t>trunc</w:t>
      </w:r>
      <w:proofErr w:type="spellEnd"/>
      <w:r>
        <w:rPr>
          <w:rFonts w:hint="eastAsia"/>
        </w:rPr>
        <w:t>时</w:t>
      </w:r>
    </w:p>
    <w:p w14:paraId="1D9D4708" w14:textId="3B679D28" w:rsidR="00BA7215" w:rsidRDefault="00BA7215" w:rsidP="00F759F0">
      <w:r w:rsidRPr="00BA7215">
        <w:rPr>
          <w:noProof/>
        </w:rPr>
        <w:drawing>
          <wp:inline distT="0" distB="0" distL="0" distR="0" wp14:anchorId="5F4FA16E" wp14:editId="0CF0E922">
            <wp:extent cx="6645216" cy="265961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216" cy="2659610"/>
                    </a:xfrm>
                    <a:prstGeom prst="rect">
                      <a:avLst/>
                    </a:prstGeom>
                  </pic:spPr>
                </pic:pic>
              </a:graphicData>
            </a:graphic>
          </wp:inline>
        </w:drawing>
      </w:r>
    </w:p>
    <w:p w14:paraId="1104C979" w14:textId="4D62B920" w:rsidR="00BA7215" w:rsidRDefault="005F047E" w:rsidP="00F759F0">
      <w:r>
        <w:rPr>
          <w:rFonts w:hint="eastAsia"/>
        </w:rPr>
        <w:t>0</w:t>
      </w:r>
      <w:r>
        <w:t xml:space="preserve"> 7 14 21</w:t>
      </w:r>
    </w:p>
    <w:p w14:paraId="642FB057" w14:textId="148CE9ED" w:rsidR="00BA7215" w:rsidRDefault="00BA7215" w:rsidP="00F759F0"/>
    <w:p w14:paraId="7CF6E749" w14:textId="2713D295" w:rsidR="00BA7215" w:rsidRDefault="00BA7215" w:rsidP="00F759F0"/>
    <w:p w14:paraId="3E8269BB" w14:textId="77777777" w:rsidR="00BA7215" w:rsidRDefault="00BA7215" w:rsidP="00F759F0"/>
    <w:p w14:paraId="7075AC3F" w14:textId="7F5560D8" w:rsidR="00BA7215" w:rsidRDefault="00BA7215" w:rsidP="00F759F0">
      <w:r>
        <w:rPr>
          <w:rFonts w:hint="eastAsia"/>
        </w:rPr>
        <w:t>当没有使用</w:t>
      </w:r>
      <w:proofErr w:type="spellStart"/>
      <w:r>
        <w:rPr>
          <w:rFonts w:hint="eastAsia"/>
        </w:rPr>
        <w:t>i</w:t>
      </w:r>
      <w:r>
        <w:t>os</w:t>
      </w:r>
      <w:proofErr w:type="spellEnd"/>
      <w:r>
        <w:t>::</w:t>
      </w:r>
      <w:proofErr w:type="spellStart"/>
      <w:r>
        <w:t>trunc</w:t>
      </w:r>
      <w:proofErr w:type="spellEnd"/>
      <w:r>
        <w:rPr>
          <w:rFonts w:hint="eastAsia"/>
        </w:rPr>
        <w:t>时</w:t>
      </w:r>
    </w:p>
    <w:p w14:paraId="097133F6" w14:textId="2C1F0F57" w:rsidR="00BA7215" w:rsidRDefault="00BA7215" w:rsidP="00F759F0">
      <w:r w:rsidRPr="00BA7215">
        <w:rPr>
          <w:noProof/>
        </w:rPr>
        <w:drawing>
          <wp:inline distT="0" distB="0" distL="0" distR="0" wp14:anchorId="018EE6A0" wp14:editId="623236A7">
            <wp:extent cx="2644369" cy="1425063"/>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4369" cy="1425063"/>
                    </a:xfrm>
                    <a:prstGeom prst="rect">
                      <a:avLst/>
                    </a:prstGeom>
                  </pic:spPr>
                </pic:pic>
              </a:graphicData>
            </a:graphic>
          </wp:inline>
        </w:drawing>
      </w:r>
    </w:p>
    <w:p w14:paraId="3E9C3F5E" w14:textId="09D23DC6" w:rsidR="00BA7215" w:rsidRDefault="00BA7215" w:rsidP="00F759F0">
      <w:r>
        <w:rPr>
          <w:rFonts w:hint="eastAsia"/>
        </w:rPr>
        <w:t>0</w:t>
      </w:r>
      <w:r>
        <w:t xml:space="preserve"> 7 14 21 5 6</w:t>
      </w:r>
    </w:p>
    <w:p w14:paraId="61989B83" w14:textId="3692CE7A" w:rsidR="00BA7215" w:rsidRDefault="00BA7215" w:rsidP="00F759F0"/>
    <w:p w14:paraId="3907E8A6" w14:textId="7F750955" w:rsidR="00BA7215" w:rsidRDefault="00BA7215" w:rsidP="00F759F0"/>
    <w:p w14:paraId="47F40AB3" w14:textId="784B4293" w:rsidR="00BA7215" w:rsidRDefault="00BA7215" w:rsidP="00F759F0"/>
    <w:p w14:paraId="7A460187" w14:textId="55C3F773" w:rsidR="00BA7215" w:rsidRDefault="00BA7215" w:rsidP="00F759F0">
      <w:r>
        <w:rPr>
          <w:rFonts w:hint="eastAsia"/>
        </w:rPr>
        <w:t>原始文件为1</w:t>
      </w:r>
      <w:r>
        <w:t xml:space="preserve"> 2 3 4 5 6</w:t>
      </w:r>
    </w:p>
    <w:p w14:paraId="59F8CB5F" w14:textId="389ED820" w:rsidR="005F047E" w:rsidRDefault="005F047E" w:rsidP="00F759F0"/>
    <w:p w14:paraId="40D60A95" w14:textId="6E60D07D" w:rsidR="005F047E" w:rsidRDefault="005F047E" w:rsidP="00F759F0"/>
    <w:p w14:paraId="132B4DDD" w14:textId="52F0165C" w:rsidR="005F047E" w:rsidRDefault="005F047E" w:rsidP="00F759F0">
      <w:r>
        <w:rPr>
          <w:rFonts w:hint="eastAsia"/>
        </w:rPr>
        <w:t>疑问:</w:t>
      </w:r>
      <w:r>
        <w:t xml:space="preserve">5 6 </w:t>
      </w:r>
      <w:r>
        <w:rPr>
          <w:rFonts w:hint="eastAsia"/>
        </w:rPr>
        <w:t>到底是原先文件里的还是和0</w:t>
      </w:r>
      <w:r>
        <w:t xml:space="preserve"> 7 14 21</w:t>
      </w:r>
      <w:r>
        <w:rPr>
          <w:rFonts w:hint="eastAsia"/>
        </w:rPr>
        <w:t>一起输出的？</w:t>
      </w:r>
    </w:p>
    <w:p w14:paraId="5F96992B" w14:textId="2F7EE6FB" w:rsidR="00E8779B" w:rsidRDefault="00E8779B" w:rsidP="00F759F0"/>
    <w:p w14:paraId="326FF54A" w14:textId="0C21E403" w:rsidR="00E8779B" w:rsidRDefault="00E8779B" w:rsidP="00F759F0"/>
    <w:p w14:paraId="0B350F8D" w14:textId="647F9DB0" w:rsidR="00E8779B" w:rsidRDefault="00E8779B" w:rsidP="00F759F0">
      <w:pPr>
        <w:rPr>
          <w:strike/>
        </w:rPr>
      </w:pPr>
      <w:r w:rsidRPr="00810DA2">
        <w:rPr>
          <w:rFonts w:hint="eastAsia"/>
          <w:strike/>
        </w:rPr>
        <w:t>当我将文件指针放置在末尾处，w</w:t>
      </w:r>
      <w:r w:rsidRPr="00810DA2">
        <w:rPr>
          <w:strike/>
        </w:rPr>
        <w:t>rite</w:t>
      </w:r>
      <w:r w:rsidRPr="00810DA2">
        <w:rPr>
          <w:rFonts w:hint="eastAsia"/>
          <w:strike/>
        </w:rPr>
        <w:t>一个</w:t>
      </w:r>
      <w:r w:rsidR="009529A0" w:rsidRPr="00810DA2">
        <w:rPr>
          <w:rFonts w:hint="eastAsia"/>
          <w:strike/>
        </w:rPr>
        <w:t>i</w:t>
      </w:r>
      <w:r w:rsidR="009529A0" w:rsidRPr="00810DA2">
        <w:rPr>
          <w:strike/>
        </w:rPr>
        <w:t>nt</w:t>
      </w:r>
      <w:r w:rsidRPr="00810DA2">
        <w:rPr>
          <w:rFonts w:hint="eastAsia"/>
          <w:strike/>
        </w:rPr>
        <w:t>数后f</w:t>
      </w:r>
      <w:r w:rsidRPr="00810DA2">
        <w:rPr>
          <w:strike/>
        </w:rPr>
        <w:t>lush</w:t>
      </w:r>
      <w:r w:rsidRPr="00810DA2">
        <w:rPr>
          <w:rFonts w:hint="eastAsia"/>
          <w:strike/>
        </w:rPr>
        <w:t>，其输出的只是在末尾添加了</w:t>
      </w:r>
      <w:proofErr w:type="gramStart"/>
      <w:r w:rsidRPr="00810DA2">
        <w:rPr>
          <w:rFonts w:hint="eastAsia"/>
          <w:strike/>
        </w:rPr>
        <w:t>一</w:t>
      </w:r>
      <w:proofErr w:type="gramEnd"/>
      <w:r w:rsidRPr="00810DA2">
        <w:rPr>
          <w:rFonts w:hint="eastAsia"/>
          <w:strike/>
        </w:rPr>
        <w:t>个数，也就是说，在建立关联后并没有将所有内容放置在缓冲区中，否则应当是原先数据的两倍在加上这个数。</w:t>
      </w:r>
    </w:p>
    <w:p w14:paraId="3B77F42A" w14:textId="1408D668" w:rsidR="00810DA2" w:rsidRDefault="00810DA2" w:rsidP="00F759F0">
      <w:r>
        <w:rPr>
          <w:rFonts w:hint="eastAsia"/>
        </w:rPr>
        <w:lastRenderedPageBreak/>
        <w:t>这句话有问题，若关联</w:t>
      </w:r>
      <w:proofErr w:type="gramStart"/>
      <w:r>
        <w:rPr>
          <w:rFonts w:hint="eastAsia"/>
        </w:rPr>
        <w:t>后文件</w:t>
      </w:r>
      <w:proofErr w:type="gramEnd"/>
      <w:r>
        <w:rPr>
          <w:rFonts w:hint="eastAsia"/>
        </w:rPr>
        <w:t>全部存入缓冲区的假设成立，当我将文件指针放置到末尾时也就输出了，文件内容照假设来说就是用同样的数据从头覆盖上去了，此时w</w:t>
      </w:r>
      <w:r>
        <w:t>rite</w:t>
      </w:r>
      <w:r>
        <w:rPr>
          <w:rFonts w:hint="eastAsia"/>
        </w:rPr>
        <w:t>一个i</w:t>
      </w:r>
      <w:r>
        <w:t>nt</w:t>
      </w:r>
      <w:r>
        <w:rPr>
          <w:rFonts w:hint="eastAsia"/>
        </w:rPr>
        <w:t>后</w:t>
      </w:r>
      <w:r>
        <w:t>flush</w:t>
      </w:r>
      <w:r>
        <w:rPr>
          <w:rFonts w:hint="eastAsia"/>
        </w:rPr>
        <w:t>也是仅在文件末尾增加</w:t>
      </w:r>
      <w:proofErr w:type="gramStart"/>
      <w:r>
        <w:rPr>
          <w:rFonts w:hint="eastAsia"/>
        </w:rPr>
        <w:t>一</w:t>
      </w:r>
      <w:proofErr w:type="gramEnd"/>
      <w:r>
        <w:rPr>
          <w:rFonts w:hint="eastAsia"/>
        </w:rPr>
        <w:t>个数而不是两倍后加一个数，所以这个测试不成立，假设并未被证实或证否。</w:t>
      </w:r>
    </w:p>
    <w:p w14:paraId="32161352" w14:textId="051CC9D7" w:rsidR="00810DA2" w:rsidRPr="00810DA2" w:rsidRDefault="00810DA2" w:rsidP="00F759F0">
      <w:r>
        <w:rPr>
          <w:rFonts w:hint="eastAsia"/>
        </w:rPr>
        <w:t>不过嘛，网上说缓冲区并没有在建立关联时填充。</w:t>
      </w:r>
    </w:p>
    <w:p w14:paraId="0860D7D6" w14:textId="0644DF19" w:rsidR="004A7C91" w:rsidRDefault="004A7C91" w:rsidP="00F759F0"/>
    <w:p w14:paraId="1B2F77F5" w14:textId="0719BC7D" w:rsidR="004A7C91" w:rsidRDefault="004A7C91" w:rsidP="00F759F0"/>
    <w:p w14:paraId="0160A9A8" w14:textId="745945E1" w:rsidR="004A7C91" w:rsidRDefault="004A7C91" w:rsidP="00F759F0"/>
    <w:p w14:paraId="1FDABD41" w14:textId="00F9093E" w:rsidR="004A7C91" w:rsidRDefault="004A7C91" w:rsidP="00F759F0">
      <w:r>
        <w:rPr>
          <w:rFonts w:hint="eastAsia"/>
        </w:rPr>
        <w:t>最后吐糟一点：文件输出时都是从头开始的，若输出的长度不够长，原文件</w:t>
      </w:r>
      <w:r w:rsidR="008230E3">
        <w:rPr>
          <w:rFonts w:hint="eastAsia"/>
        </w:rPr>
        <w:t>多出来</w:t>
      </w:r>
      <w:r>
        <w:rPr>
          <w:rFonts w:hint="eastAsia"/>
        </w:rPr>
        <w:t>的内容就不会改变，所以若想合适地改变原文件的内容</w:t>
      </w:r>
      <w:del w:id="204" w:author="博韬" w:date="2022-05-21T21:44:00Z">
        <w:r w:rsidDel="007935F2">
          <w:rPr>
            <w:rFonts w:hint="eastAsia"/>
          </w:rPr>
          <w:delText>，</w:delText>
        </w:r>
        <w:r w:rsidRPr="008230E3" w:rsidDel="007935F2">
          <w:rPr>
            <w:rFonts w:hint="eastAsia"/>
            <w:strike/>
          </w:rPr>
          <w:delText>应当r</w:delText>
        </w:r>
        <w:r w:rsidRPr="008230E3" w:rsidDel="007935F2">
          <w:rPr>
            <w:strike/>
          </w:rPr>
          <w:delText>ead</w:delText>
        </w:r>
        <w:r w:rsidRPr="008230E3" w:rsidDel="007935F2">
          <w:rPr>
            <w:rFonts w:hint="eastAsia"/>
            <w:strike/>
          </w:rPr>
          <w:delText>所有数据后输出</w:delText>
        </w:r>
        <w:r w:rsidR="008230E3" w:rsidDel="007935F2">
          <w:rPr>
            <w:rFonts w:hint="eastAsia"/>
          </w:rPr>
          <w:delText>【这句没用】</w:delText>
        </w:r>
      </w:del>
      <w:r>
        <w:rPr>
          <w:rFonts w:hint="eastAsia"/>
        </w:rPr>
        <w:t>，</w:t>
      </w:r>
      <w:r w:rsidR="008230E3">
        <w:rPr>
          <w:rFonts w:hint="eastAsia"/>
        </w:rPr>
        <w:t>应当</w:t>
      </w:r>
      <w:r>
        <w:rPr>
          <w:rFonts w:hint="eastAsia"/>
        </w:rPr>
        <w:t>保证输出数据比原先长</w:t>
      </w:r>
      <w:r w:rsidR="008230E3">
        <w:rPr>
          <w:rFonts w:hint="eastAsia"/>
        </w:rPr>
        <w:t>或相等</w:t>
      </w:r>
      <w:r>
        <w:rPr>
          <w:rFonts w:hint="eastAsia"/>
        </w:rPr>
        <w:t>。</w:t>
      </w:r>
      <w:proofErr w:type="gramStart"/>
      <w:r>
        <w:rPr>
          <w:rFonts w:hint="eastAsia"/>
        </w:rPr>
        <w:t>想</w:t>
      </w:r>
      <w:r w:rsidR="008230E3">
        <w:rPr>
          <w:rFonts w:hint="eastAsia"/>
        </w:rPr>
        <w:t>像</w:t>
      </w:r>
      <w:proofErr w:type="gramEnd"/>
      <w:r>
        <w:rPr>
          <w:rFonts w:hint="eastAsia"/>
        </w:rPr>
        <w:t>w</w:t>
      </w:r>
      <w:r>
        <w:t>ord</w:t>
      </w:r>
      <w:r>
        <w:rPr>
          <w:rFonts w:hint="eastAsia"/>
        </w:rPr>
        <w:t>一样只修改部分文字应该</w:t>
      </w:r>
      <w:del w:id="205" w:author="博韬" w:date="2022-05-21T21:44:00Z">
        <w:r w:rsidDel="007935F2">
          <w:rPr>
            <w:rFonts w:hint="eastAsia"/>
          </w:rPr>
          <w:delText>是不可能的了。</w:delText>
        </w:r>
      </w:del>
    </w:p>
    <w:p w14:paraId="598B190F" w14:textId="227ED913" w:rsidR="008230E3" w:rsidRDefault="008230E3" w:rsidP="00F759F0">
      <w:r>
        <w:rPr>
          <w:rFonts w:hint="eastAsia"/>
        </w:rPr>
        <w:t>【其实是有可能的，因为所有对指针移动的操作都是对文件指针移动的操作，也就是说输出的位置是可以选择的，不过嘛移动指针可是会将缓冲区直接输出的</w:t>
      </w:r>
      <w:r w:rsidR="0022776C">
        <w:rPr>
          <w:rFonts w:hint="eastAsia"/>
        </w:rPr>
        <w:t>，所以在w</w:t>
      </w:r>
      <w:r w:rsidR="0022776C">
        <w:t>rite</w:t>
      </w:r>
      <w:r w:rsidR="0022776C">
        <w:rPr>
          <w:rFonts w:hint="eastAsia"/>
        </w:rPr>
        <w:t>前应当事先把文件指针位置调好</w:t>
      </w:r>
      <w:r>
        <w:rPr>
          <w:rFonts w:hint="eastAsia"/>
        </w:rPr>
        <w:t>】</w:t>
      </w:r>
    </w:p>
    <w:p w14:paraId="08B0C512" w14:textId="0084EF87" w:rsidR="008230E3" w:rsidRDefault="008230E3" w:rsidP="00F759F0"/>
    <w:p w14:paraId="06E5B310" w14:textId="78CA43F7" w:rsidR="008230E3" w:rsidRDefault="008230E3" w:rsidP="00F759F0">
      <w:r>
        <w:rPr>
          <w:rFonts w:hint="eastAsia"/>
        </w:rPr>
        <w:t>测试：移动指针操作到底是先输出呢，还是先移动呢？</w:t>
      </w:r>
    </w:p>
    <w:p w14:paraId="19C6B7D5" w14:textId="1F529DEB" w:rsidR="00D17918" w:rsidRPr="0022776C" w:rsidRDefault="0022776C" w:rsidP="00F759F0">
      <w:r>
        <w:rPr>
          <w:rFonts w:hint="eastAsia"/>
        </w:rPr>
        <w:t>结果：</w:t>
      </w:r>
      <w:del w:id="206" w:author="博韬" w:date="2022-05-21T21:44:00Z">
        <w:r w:rsidRPr="0022776C" w:rsidDel="007935F2">
          <w:rPr>
            <w:rFonts w:hint="eastAsia"/>
            <w:strike/>
          </w:rPr>
          <w:delText>先从头开始输出</w:delText>
        </w:r>
      </w:del>
      <w:r>
        <w:rPr>
          <w:rFonts w:hint="eastAsia"/>
        </w:rPr>
        <w:t>【是从当前文件指针位置开始输出】，再移动</w:t>
      </w:r>
      <w:ins w:id="207" w:author="博韬" w:date="2022-05-21T22:10:00Z">
        <w:r w:rsidR="00FD205F">
          <w:rPr>
            <w:rFonts w:hint="eastAsia"/>
          </w:rPr>
          <w:t>文件</w:t>
        </w:r>
      </w:ins>
      <w:r>
        <w:rPr>
          <w:rFonts w:hint="eastAsia"/>
        </w:rPr>
        <w:t>指针</w:t>
      </w:r>
      <w:ins w:id="208" w:author="博韬" w:date="2022-05-21T22:10:00Z">
        <w:r w:rsidR="00FD205F">
          <w:rPr>
            <w:rFonts w:hint="eastAsia"/>
          </w:rPr>
          <w:t>到文件末尾</w:t>
        </w:r>
      </w:ins>
    </w:p>
    <w:p w14:paraId="15CC85AB" w14:textId="4CB46B93" w:rsidR="00D17918" w:rsidRDefault="00D17918" w:rsidP="00F759F0"/>
    <w:p w14:paraId="408FD526" w14:textId="77777777" w:rsidR="007935F2" w:rsidRDefault="007935F2" w:rsidP="00F759F0">
      <w:pPr>
        <w:rPr>
          <w:rFonts w:hint="eastAsia"/>
        </w:rPr>
      </w:pPr>
    </w:p>
    <w:p w14:paraId="7E07E02F" w14:textId="68F0D81C" w:rsidR="00D17918" w:rsidRPr="007935F2" w:rsidRDefault="007935F2" w:rsidP="00F759F0">
      <w:pPr>
        <w:rPr>
          <w:rFonts w:hint="eastAsia"/>
        </w:rPr>
      </w:pPr>
      <w:r w:rsidRPr="00952B85">
        <w:rPr>
          <w:rFonts w:hint="eastAsia"/>
        </w:rPr>
        <w:t>这两句黄的</w:t>
      </w:r>
      <w:r>
        <w:rPr>
          <w:rFonts w:hint="eastAsia"/>
        </w:rPr>
        <w:t>我忘了当时想表达什么</w:t>
      </w:r>
    </w:p>
    <w:p w14:paraId="4E03A663" w14:textId="563B6254" w:rsidR="00D17918" w:rsidRPr="00952B85" w:rsidRDefault="00D17918" w:rsidP="007935F2">
      <w:pPr>
        <w:ind w:firstLineChars="200" w:firstLine="640"/>
        <w:rPr>
          <w:highlight w:val="yellow"/>
        </w:rPr>
      </w:pPr>
      <w:r w:rsidRPr="00952B85">
        <w:rPr>
          <w:rFonts w:hint="eastAsia"/>
          <w:highlight w:val="yellow"/>
        </w:rPr>
        <w:t>当文件为空时，先w</w:t>
      </w:r>
      <w:r w:rsidRPr="00952B85">
        <w:rPr>
          <w:highlight w:val="yellow"/>
        </w:rPr>
        <w:t>rite</w:t>
      </w:r>
      <w:proofErr w:type="gramStart"/>
      <w:r w:rsidRPr="00952B85">
        <w:rPr>
          <w:rFonts w:hint="eastAsia"/>
          <w:highlight w:val="yellow"/>
        </w:rPr>
        <w:t>一</w:t>
      </w:r>
      <w:proofErr w:type="gramEnd"/>
      <w:r w:rsidRPr="00952B85">
        <w:rPr>
          <w:rFonts w:hint="eastAsia"/>
          <w:highlight w:val="yellow"/>
        </w:rPr>
        <w:t>个数后设置文件末尾，文件得到内容，输出指针当前位置为4</w:t>
      </w:r>
    </w:p>
    <w:p w14:paraId="3F380183" w14:textId="629EE5FD" w:rsidR="00D17918" w:rsidRPr="00952B85" w:rsidRDefault="00D17918" w:rsidP="00F759F0">
      <w:pPr>
        <w:rPr>
          <w:highlight w:val="yellow"/>
        </w:rPr>
      </w:pPr>
    </w:p>
    <w:p w14:paraId="04EA0E3B" w14:textId="4EB305A8" w:rsidR="00D17918" w:rsidRDefault="00D17918" w:rsidP="007935F2">
      <w:pPr>
        <w:ind w:leftChars="200" w:left="640"/>
      </w:pPr>
      <w:r w:rsidRPr="00952B85">
        <w:rPr>
          <w:rFonts w:hint="eastAsia"/>
          <w:highlight w:val="yellow"/>
        </w:rPr>
        <w:t>当文件本身包含两个数，先write</w:t>
      </w:r>
      <w:proofErr w:type="gramStart"/>
      <w:r w:rsidRPr="00952B85">
        <w:rPr>
          <w:rFonts w:hint="eastAsia"/>
          <w:highlight w:val="yellow"/>
        </w:rPr>
        <w:t>一</w:t>
      </w:r>
      <w:proofErr w:type="gramEnd"/>
      <w:r w:rsidRPr="00952B85">
        <w:rPr>
          <w:rFonts w:hint="eastAsia"/>
          <w:highlight w:val="yellow"/>
        </w:rPr>
        <w:t>个数后设置文件末尾，文件第一个数被修改，后面不变，输出当前指针位置为8</w:t>
      </w:r>
    </w:p>
    <w:p w14:paraId="384CDEEB" w14:textId="7810BEB3" w:rsidR="003F23C8" w:rsidRDefault="003F23C8" w:rsidP="00F759F0"/>
    <w:p w14:paraId="45B90F49"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 = 99;</w:t>
      </w:r>
    </w:p>
    <w:p w14:paraId="678C4167"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0AB5FD1D"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102;</w:t>
      </w:r>
    </w:p>
    <w:p w14:paraId="02BBFC35"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00C7395A"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bit.seekp</w:t>
      </w:r>
      <w:proofErr w:type="spellEnd"/>
      <w:proofErr w:type="gramEnd"/>
      <w:r>
        <w:rPr>
          <w:rFonts w:ascii="新宋体" w:eastAsia="新宋体" w:cs="新宋体"/>
          <w:color w:val="000000"/>
          <w:kern w:val="0"/>
          <w:sz w:val="19"/>
          <w:szCs w:val="19"/>
        </w:rPr>
        <w:t xml:space="preserve">(0,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::end);</w:t>
      </w:r>
    </w:p>
    <w:p w14:paraId="75EFD8BB"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D5A8720"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 = 84;</w:t>
      </w:r>
    </w:p>
    <w:p w14:paraId="64FE8D65"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*)&amp;o,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483536E"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w:t>
      </w:r>
      <w:proofErr w:type="gramEnd"/>
      <w:r>
        <w:rPr>
          <w:rFonts w:ascii="新宋体" w:eastAsia="新宋体" w:cs="新宋体"/>
          <w:color w:val="000000"/>
          <w:kern w:val="0"/>
          <w:sz w:val="19"/>
          <w:szCs w:val="19"/>
        </w:rPr>
        <w:t>100] = {};</w:t>
      </w:r>
    </w:p>
    <w:p w14:paraId="0D24607B" w14:textId="77777777" w:rsidR="003F23C8" w:rsidRDefault="003F23C8" w:rsidP="003F23C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bit.clear</w:t>
      </w:r>
      <w:proofErr w:type="spellEnd"/>
      <w:proofErr w:type="gramEnd"/>
      <w:r>
        <w:rPr>
          <w:rFonts w:ascii="新宋体" w:eastAsia="新宋体" w:cs="新宋体"/>
          <w:color w:val="000000"/>
          <w:kern w:val="0"/>
          <w:sz w:val="19"/>
          <w:szCs w:val="19"/>
        </w:rPr>
        <w:t>();</w:t>
      </w:r>
    </w:p>
    <w:p w14:paraId="3570D75C" w14:textId="47960708" w:rsidR="003F23C8" w:rsidRDefault="003F23C8" w:rsidP="003F23C8">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bit.flush</w:t>
      </w:r>
      <w:proofErr w:type="spellEnd"/>
      <w:proofErr w:type="gramEnd"/>
      <w:r>
        <w:rPr>
          <w:rFonts w:ascii="新宋体" w:eastAsia="新宋体" w:cs="新宋体"/>
          <w:color w:val="000000"/>
          <w:kern w:val="0"/>
          <w:sz w:val="19"/>
          <w:szCs w:val="19"/>
        </w:rPr>
        <w:t>();</w:t>
      </w:r>
    </w:p>
    <w:p w14:paraId="10FA13AD" w14:textId="52BB8AB4" w:rsidR="003F23C8" w:rsidRDefault="003F23C8" w:rsidP="00F759F0">
      <w:r>
        <w:rPr>
          <w:rFonts w:hint="eastAsia"/>
        </w:rPr>
        <w:t>结论：</w:t>
      </w:r>
    </w:p>
    <w:p w14:paraId="7FC4F0F5" w14:textId="6517A8C7" w:rsidR="003F23C8" w:rsidRDefault="003F23C8" w:rsidP="00F759F0">
      <w:r>
        <w:t>W</w:t>
      </w:r>
      <w:r>
        <w:rPr>
          <w:rFonts w:hint="eastAsia"/>
        </w:rPr>
        <w:t>rite创建文件流缓冲区，往里面写入数据，此后执行</w:t>
      </w:r>
      <w:proofErr w:type="spellStart"/>
      <w:r>
        <w:rPr>
          <w:rFonts w:hint="eastAsia"/>
        </w:rPr>
        <w:t>s</w:t>
      </w:r>
      <w:r>
        <w:t>eekp</w:t>
      </w:r>
      <w:proofErr w:type="spellEnd"/>
      <w:r>
        <w:t>(0,ios::end)</w:t>
      </w:r>
      <w:r>
        <w:rPr>
          <w:rFonts w:hint="eastAsia"/>
        </w:rPr>
        <w:t>时，</w:t>
      </w:r>
      <w:ins w:id="209" w:author="博韬" w:date="2022-05-21T21:55:00Z">
        <w:r w:rsidR="00297103">
          <w:rPr>
            <w:rFonts w:hint="eastAsia"/>
          </w:rPr>
          <w:t>文件流将会被输出</w:t>
        </w:r>
        <w:del w:id="210" w:author="博韬" w:date="2022-05-21T21:45:00Z">
          <w:r w:rsidR="00297103" w:rsidRPr="00AD4A96" w:rsidDel="007935F2">
            <w:rPr>
              <w:rFonts w:hint="eastAsia"/>
              <w:strike/>
            </w:rPr>
            <w:delText>缓冲区被清空，或者说消失</w:delText>
          </w:r>
        </w:del>
        <w:r w:rsidR="00297103">
          <w:rPr>
            <w:rFonts w:hint="eastAsia"/>
          </w:rPr>
          <w:t>，</w:t>
        </w:r>
        <w:r w:rsidR="00297103" w:rsidRPr="00297103">
          <w:rPr>
            <w:rFonts w:hint="eastAsia"/>
          </w:rPr>
          <w:t>缓冲区数据被设置为无效数据</w:t>
        </w:r>
      </w:ins>
      <w:r w:rsidR="00AD4A96" w:rsidRPr="00297103">
        <w:rPr>
          <w:rFonts w:hint="eastAsia"/>
        </w:rPr>
        <w:t>，缓冲区指针回到0处，即开头处，</w:t>
      </w:r>
      <w:ins w:id="211" w:author="博韬" w:date="2022-05-21T22:16:00Z">
        <w:r w:rsidR="002170B5" w:rsidRPr="00297103">
          <w:rPr>
            <w:rFonts w:hint="eastAsia"/>
          </w:rPr>
          <w:t>【但是缓冲区的数据并没有被清除，就像d</w:t>
        </w:r>
        <w:r w:rsidR="002170B5" w:rsidRPr="00297103">
          <w:t>elete</w:t>
        </w:r>
        <w:r w:rsidR="002170B5" w:rsidRPr="00297103">
          <w:rPr>
            <w:rFonts w:hint="eastAsia"/>
          </w:rPr>
          <w:t>一样，以供下一次使用】</w:t>
        </w:r>
      </w:ins>
      <w:r>
        <w:rPr>
          <w:rFonts w:hint="eastAsia"/>
        </w:rPr>
        <w:t>，当原文件大于文件流时，与文件</w:t>
      </w:r>
      <w:proofErr w:type="gramStart"/>
      <w:r>
        <w:rPr>
          <w:rFonts w:hint="eastAsia"/>
        </w:rPr>
        <w:t>流大小</w:t>
      </w:r>
      <w:proofErr w:type="gramEnd"/>
      <w:r>
        <w:rPr>
          <w:rFonts w:hint="eastAsia"/>
        </w:rPr>
        <w:t>相等的那一块将会被修改，(注：此时文件的指针一直都是指在0处的，而不是和缓冲区里的指针一致</w:t>
      </w:r>
      <w:r w:rsidR="00AD4A96">
        <w:rPr>
          <w:rFonts w:hint="eastAsia"/>
        </w:rPr>
        <w:t>，</w:t>
      </w:r>
      <w:ins w:id="212" w:author="博韬" w:date="2022-05-21T21:55:00Z">
        <w:r w:rsidR="00297103" w:rsidRPr="00297103">
          <w:rPr>
            <w:rFonts w:hint="eastAsia"/>
          </w:rPr>
          <w:t>但可以事先修改文件指针位置，方法在上面</w:t>
        </w:r>
      </w:ins>
      <w:r>
        <w:t>)</w:t>
      </w:r>
      <w:r>
        <w:rPr>
          <w:rFonts w:hint="eastAsia"/>
        </w:rPr>
        <w:t>，大于文件流的部分将不会被修改，但是会影响到</w:t>
      </w:r>
      <w:proofErr w:type="spellStart"/>
      <w:r>
        <w:t>seekp</w:t>
      </w:r>
      <w:proofErr w:type="spellEnd"/>
      <w:r>
        <w:t>(0,ios::end)</w:t>
      </w:r>
      <w:r>
        <w:rPr>
          <w:rFonts w:hint="eastAsia"/>
        </w:rPr>
        <w:t>的值，因为新的文件已经产生，但是原本多出来的部分并没有消失而是成为了</w:t>
      </w:r>
      <w:r w:rsidR="008B1108">
        <w:rPr>
          <w:rFonts w:hint="eastAsia"/>
        </w:rPr>
        <w:t>新文件的一部分。此时因为缓冲区</w:t>
      </w:r>
      <w:del w:id="213" w:author="博韬" w:date="2022-05-21T21:55:00Z">
        <w:r w:rsidR="00D00976" w:rsidDel="00297103">
          <w:rPr>
            <w:rFonts w:hint="eastAsia"/>
          </w:rPr>
          <w:delText xml:space="preserve"> </w:delText>
        </w:r>
        <w:r w:rsidR="008B1108" w:rsidRPr="00D00976" w:rsidDel="00297103">
          <w:rPr>
            <w:rFonts w:hint="eastAsia"/>
            <w:strike/>
          </w:rPr>
          <w:delText>已经消失</w:delText>
        </w:r>
      </w:del>
      <w:r w:rsidR="008B1108">
        <w:rPr>
          <w:rFonts w:hint="eastAsia"/>
        </w:rPr>
        <w:t>，缓冲区的指针</w:t>
      </w:r>
      <w:del w:id="214" w:author="博韬" w:date="2022-05-21T21:57:00Z">
        <w:r w:rsidR="00D00976" w:rsidDel="00297103">
          <w:rPr>
            <w:rFonts w:hint="eastAsia"/>
          </w:rPr>
          <w:delText xml:space="preserve"> </w:delText>
        </w:r>
        <w:r w:rsidR="008B1108" w:rsidRPr="00D00976" w:rsidDel="00297103">
          <w:rPr>
            <w:rFonts w:hint="eastAsia"/>
            <w:strike/>
          </w:rPr>
          <w:delText>就已失去意义</w:delText>
        </w:r>
        <w:r w:rsidR="00D00976" w:rsidRPr="00D00976" w:rsidDel="00297103">
          <w:rPr>
            <w:rFonts w:hint="eastAsia"/>
          </w:rPr>
          <w:delText xml:space="preserve"> </w:delText>
        </w:r>
      </w:del>
      <w:r w:rsidR="00D00976">
        <w:rPr>
          <w:rFonts w:hint="eastAsia"/>
        </w:rPr>
        <w:t>置0</w:t>
      </w:r>
      <w:r w:rsidR="008B1108">
        <w:rPr>
          <w:rFonts w:hint="eastAsia"/>
        </w:rPr>
        <w:t>，此时输出当前指针位置是根据新文件的大小来的，也就是文件指针。</w:t>
      </w:r>
    </w:p>
    <w:p w14:paraId="2891F2FD" w14:textId="643B7494" w:rsidR="000D7851" w:rsidDel="002170B5" w:rsidRDefault="000D7851" w:rsidP="00F759F0">
      <w:pPr>
        <w:rPr>
          <w:del w:id="215" w:author="博韬" w:date="2022-05-21T22:16:00Z"/>
        </w:rPr>
      </w:pPr>
      <w:del w:id="216" w:author="博韬" w:date="2022-05-21T22:16:00Z">
        <w:r w:rsidDel="002170B5">
          <w:rPr>
            <w:rFonts w:hint="eastAsia"/>
          </w:rPr>
          <w:delText>【缓冲区消失这一点是错的，以后再改】</w:delText>
        </w:r>
      </w:del>
    </w:p>
    <w:p w14:paraId="57C3FD20" w14:textId="14D2A924" w:rsidR="00E84A16" w:rsidRDefault="00E84A16" w:rsidP="00F759F0"/>
    <w:p w14:paraId="70AF8EDC" w14:textId="1A088463" w:rsidR="00E84A16" w:rsidRDefault="00E84A16" w:rsidP="00F759F0"/>
    <w:p w14:paraId="53CB842F" w14:textId="419ADE15" w:rsidR="00E84A16" w:rsidRDefault="00E84A16" w:rsidP="00F759F0"/>
    <w:p w14:paraId="6D46B1C1" w14:textId="4C1E290E" w:rsidR="00E84A16" w:rsidRDefault="00E84A16" w:rsidP="00F759F0"/>
    <w:p w14:paraId="3C19E650" w14:textId="48A557F0" w:rsidR="00E84A16" w:rsidRDefault="00E84A16" w:rsidP="00F759F0"/>
    <w:p w14:paraId="0A2B79F7" w14:textId="40F2C229" w:rsidR="00E84A16" w:rsidRDefault="00E84A16" w:rsidP="00F759F0"/>
    <w:p w14:paraId="6C8E8FB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 = 103;</w:t>
      </w:r>
    </w:p>
    <w:p w14:paraId="342BD418"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0745F2F"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 = 105;</w:t>
      </w:r>
    </w:p>
    <w:p w14:paraId="5B7445F8"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*)&amp;p,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16AD284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proofErr w:type="gramStart"/>
      <w:r>
        <w:rPr>
          <w:rFonts w:ascii="新宋体" w:eastAsia="新宋体" w:cs="新宋体"/>
          <w:color w:val="000000"/>
          <w:kern w:val="0"/>
          <w:sz w:val="19"/>
          <w:szCs w:val="19"/>
        </w:rPr>
        <w:t>bit.seekp</w:t>
      </w:r>
      <w:proofErr w:type="spellEnd"/>
      <w:proofErr w:type="gramEnd"/>
      <w:r>
        <w:rPr>
          <w:rFonts w:ascii="新宋体" w:eastAsia="新宋体" w:cs="新宋体"/>
          <w:color w:val="000000"/>
          <w:kern w:val="0"/>
          <w:sz w:val="19"/>
          <w:szCs w:val="19"/>
        </w:rPr>
        <w:t xml:space="preserve">(0, </w:t>
      </w:r>
      <w:proofErr w:type="spellStart"/>
      <w:r>
        <w:rPr>
          <w:rFonts w:ascii="新宋体" w:eastAsia="新宋体" w:cs="新宋体"/>
          <w:color w:val="2B91AF"/>
          <w:kern w:val="0"/>
          <w:sz w:val="19"/>
          <w:szCs w:val="19"/>
        </w:rPr>
        <w:t>ios</w:t>
      </w:r>
      <w:proofErr w:type="spellEnd"/>
      <w:r>
        <w:rPr>
          <w:rFonts w:ascii="新宋体" w:eastAsia="新宋体" w:cs="新宋体"/>
          <w:color w:val="000000"/>
          <w:kern w:val="0"/>
          <w:sz w:val="19"/>
          <w:szCs w:val="19"/>
        </w:rPr>
        <w:t>::end);</w:t>
      </w:r>
    </w:p>
    <w:p w14:paraId="0BEE8522"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8762751"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 = 86;</w:t>
      </w:r>
    </w:p>
    <w:p w14:paraId="47CF3095"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bit.write</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*)&amp;o,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72879C0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w:t>
      </w:r>
      <w:proofErr w:type="gramEnd"/>
      <w:r>
        <w:rPr>
          <w:rFonts w:ascii="新宋体" w:eastAsia="新宋体" w:cs="新宋体"/>
          <w:color w:val="000000"/>
          <w:kern w:val="0"/>
          <w:sz w:val="19"/>
          <w:szCs w:val="19"/>
        </w:rPr>
        <w:t>100] = {};</w:t>
      </w:r>
    </w:p>
    <w:p w14:paraId="57794821"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100;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2D0EB6F"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m[</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w:t>
      </w:r>
    </w:p>
    <w:p w14:paraId="03E4EC2D"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0452E9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10;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79188807"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bit.eof</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3D277173"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D382936"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E91CDB0"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8CC74F"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bit.read</w:t>
      </w:r>
      <w:proofErr w:type="spellEnd"/>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*)&amp;m[j],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w:t>
      </w:r>
    </w:p>
    <w:p w14:paraId="25C6EA88"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B202C29"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C4B090B"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bit.clear</w:t>
      </w:r>
      <w:proofErr w:type="spellEnd"/>
      <w:proofErr w:type="gramEnd"/>
      <w:r>
        <w:rPr>
          <w:rFonts w:ascii="新宋体" w:eastAsia="新宋体" w:cs="新宋体"/>
          <w:color w:val="000000"/>
          <w:kern w:val="0"/>
          <w:sz w:val="19"/>
          <w:szCs w:val="19"/>
        </w:rPr>
        <w:t>();</w:t>
      </w:r>
    </w:p>
    <w:p w14:paraId="65A6D744"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bit.flush</w:t>
      </w:r>
      <w:proofErr w:type="spellEnd"/>
      <w:proofErr w:type="gramEnd"/>
      <w:r>
        <w:rPr>
          <w:rFonts w:ascii="新宋体" w:eastAsia="新宋体" w:cs="新宋体"/>
          <w:color w:val="000000"/>
          <w:kern w:val="0"/>
          <w:sz w:val="19"/>
          <w:szCs w:val="19"/>
        </w:rPr>
        <w:t>();</w:t>
      </w:r>
    </w:p>
    <w:p w14:paraId="4C9D37AD" w14:textId="77777777" w:rsidR="00E84A16" w:rsidRDefault="00E84A16" w:rsidP="00E84A1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bit.tellg</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C0F7909" w14:textId="2BF57287" w:rsidR="00E84A16" w:rsidRDefault="00E84A16" w:rsidP="00E84A16">
      <w:pPr>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bit.flush</w:t>
      </w:r>
      <w:proofErr w:type="spellEnd"/>
      <w:proofErr w:type="gramEnd"/>
      <w:r>
        <w:rPr>
          <w:rFonts w:ascii="新宋体" w:eastAsia="新宋体" w:cs="新宋体"/>
          <w:color w:val="000000"/>
          <w:kern w:val="0"/>
          <w:sz w:val="19"/>
          <w:szCs w:val="19"/>
        </w:rPr>
        <w:t>();</w:t>
      </w:r>
    </w:p>
    <w:p w14:paraId="02376C4E" w14:textId="234295D9" w:rsidR="00E84A16" w:rsidRDefault="00E84A16" w:rsidP="00E84A16">
      <w:pPr>
        <w:rPr>
          <w:rFonts w:ascii="新宋体" w:eastAsia="新宋体" w:cs="新宋体"/>
          <w:color w:val="000000"/>
          <w:kern w:val="0"/>
          <w:sz w:val="19"/>
          <w:szCs w:val="19"/>
        </w:rPr>
      </w:pPr>
    </w:p>
    <w:p w14:paraId="4C7B7170" w14:textId="36BBAABB" w:rsidR="00E84A16" w:rsidRDefault="00E84A16" w:rsidP="00E84A16">
      <w:pPr>
        <w:rPr>
          <w:rFonts w:ascii="新宋体" w:eastAsia="新宋体" w:cs="新宋体"/>
          <w:color w:val="000000"/>
          <w:kern w:val="0"/>
          <w:sz w:val="19"/>
          <w:szCs w:val="19"/>
        </w:rPr>
      </w:pPr>
    </w:p>
    <w:p w14:paraId="5891A7FE" w14:textId="66E68FDE" w:rsidR="00E84A16" w:rsidRDefault="00E84A16" w:rsidP="00E84A16">
      <w:pPr>
        <w:rPr>
          <w:rFonts w:ascii="新宋体" w:eastAsia="新宋体" w:cs="新宋体"/>
          <w:color w:val="000000"/>
          <w:kern w:val="0"/>
          <w:sz w:val="19"/>
          <w:szCs w:val="19"/>
        </w:rPr>
      </w:pPr>
    </w:p>
    <w:p w14:paraId="362A1443" w14:textId="605091E4" w:rsidR="00E84A16" w:rsidRDefault="00E84A16" w:rsidP="00E84A16">
      <w:r w:rsidRPr="00E84A16">
        <w:rPr>
          <w:noProof/>
        </w:rPr>
        <w:drawing>
          <wp:inline distT="0" distB="0" distL="0" distR="0" wp14:anchorId="78974EDC" wp14:editId="5FB93C71">
            <wp:extent cx="3741744" cy="1798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1744" cy="1798476"/>
                    </a:xfrm>
                    <a:prstGeom prst="rect">
                      <a:avLst/>
                    </a:prstGeom>
                  </pic:spPr>
                </pic:pic>
              </a:graphicData>
            </a:graphic>
          </wp:inline>
        </w:drawing>
      </w:r>
    </w:p>
    <w:p w14:paraId="0DF9C5AD" w14:textId="5D2D1F84" w:rsidR="00E84A16" w:rsidRDefault="00E84A16" w:rsidP="00E84A16">
      <w:r>
        <w:rPr>
          <w:rFonts w:hint="eastAsia"/>
        </w:rPr>
        <w:t>原文件c</w:t>
      </w:r>
      <w:r>
        <w:t xml:space="preserve"> f T </w:t>
      </w:r>
      <w:r w:rsidR="000D7851">
        <w:rPr>
          <w:rFonts w:hint="eastAsia"/>
        </w:rPr>
        <w:t>，在执行上述代码之后得到了上图</w:t>
      </w:r>
    </w:p>
    <w:p w14:paraId="21AB3050" w14:textId="74DA0A37" w:rsidR="00E84A16" w:rsidRDefault="00E84A16" w:rsidP="00E84A16">
      <w:r>
        <w:t xml:space="preserve">c=99 f=102 T=84 V=86 </w:t>
      </w:r>
      <w:proofErr w:type="spellStart"/>
      <w:r>
        <w:t>i</w:t>
      </w:r>
      <w:proofErr w:type="spellEnd"/>
      <w:r>
        <w:t>=105</w:t>
      </w:r>
    </w:p>
    <w:p w14:paraId="6BC6CD86" w14:textId="4FEDBA98" w:rsidR="00E84A16" w:rsidRDefault="00E84A16" w:rsidP="00E84A16">
      <w:r>
        <w:rPr>
          <w:rFonts w:hint="eastAsia"/>
        </w:rPr>
        <w:t>一开始对输出V</w:t>
      </w:r>
      <w:r>
        <w:t xml:space="preserve"> </w:t>
      </w:r>
      <w:proofErr w:type="spellStart"/>
      <w:r>
        <w:t>i</w:t>
      </w:r>
      <w:proofErr w:type="spellEnd"/>
      <w:r>
        <w:rPr>
          <w:rFonts w:hint="eastAsia"/>
        </w:rPr>
        <w:t>很奇怪，但是现在理解了。</w:t>
      </w:r>
    </w:p>
    <w:p w14:paraId="6E1C2BDD" w14:textId="73BF7A5C" w:rsidR="00E84A16" w:rsidRDefault="00E84A16" w:rsidP="00E84A16">
      <w:r>
        <w:rPr>
          <w:rFonts w:hint="eastAsia"/>
        </w:rPr>
        <w:t>V的出现就是</w:t>
      </w:r>
      <w:r w:rsidRPr="00E84A16">
        <w:rPr>
          <w:noProof/>
        </w:rPr>
        <w:drawing>
          <wp:inline distT="0" distB="0" distL="0" distR="0" wp14:anchorId="1B8F0800" wp14:editId="5932A930">
            <wp:extent cx="4023709" cy="830652"/>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709" cy="830652"/>
                    </a:xfrm>
                    <a:prstGeom prst="rect">
                      <a:avLst/>
                    </a:prstGeom>
                  </pic:spPr>
                </pic:pic>
              </a:graphicData>
            </a:graphic>
          </wp:inline>
        </w:drawing>
      </w:r>
      <w:r>
        <w:rPr>
          <w:rFonts w:hint="eastAsia"/>
        </w:rPr>
        <w:t>这句话的问题，其后执行到f</w:t>
      </w:r>
      <w:r>
        <w:t>lush</w:t>
      </w:r>
      <w:r>
        <w:rPr>
          <w:rFonts w:hint="eastAsia"/>
        </w:rPr>
        <w:t>时就会输出V。</w:t>
      </w:r>
    </w:p>
    <w:p w14:paraId="13C5FE7B" w14:textId="6DE0467E" w:rsidR="00E84A16" w:rsidRDefault="00E84A16" w:rsidP="00E84A16">
      <w:r>
        <w:rPr>
          <w:rFonts w:hint="eastAsia"/>
        </w:rPr>
        <w:t>但是这个</w:t>
      </w:r>
      <w:proofErr w:type="spellStart"/>
      <w:r>
        <w:rPr>
          <w:rFonts w:hint="eastAsia"/>
        </w:rPr>
        <w:t>i</w:t>
      </w:r>
      <w:proofErr w:type="spellEnd"/>
      <w:r>
        <w:rPr>
          <w:rFonts w:hint="eastAsia"/>
        </w:rPr>
        <w:t>的出现就很有问题，我明明没有把</w:t>
      </w:r>
      <w:proofErr w:type="spellStart"/>
      <w:r>
        <w:rPr>
          <w:rFonts w:hint="eastAsia"/>
        </w:rPr>
        <w:t>i</w:t>
      </w:r>
      <w:proofErr w:type="spellEnd"/>
      <w:r>
        <w:t xml:space="preserve"> </w:t>
      </w:r>
      <w:r>
        <w:rPr>
          <w:rFonts w:hint="eastAsia"/>
        </w:rPr>
        <w:t>write进缓冲区，只是r</w:t>
      </w:r>
      <w:r>
        <w:t>ead</w:t>
      </w:r>
      <w:r>
        <w:rPr>
          <w:rFonts w:hint="eastAsia"/>
        </w:rPr>
        <w:t>的时候确实读了个1</w:t>
      </w:r>
      <w:r>
        <w:t>05</w:t>
      </w:r>
      <w:r w:rsidR="00434B6B">
        <w:rPr>
          <w:rFonts w:hint="eastAsia"/>
        </w:rPr>
        <w:t>到m数组里</w:t>
      </w:r>
      <w:r>
        <w:rPr>
          <w:rFonts w:hint="eastAsia"/>
        </w:rPr>
        <w:t>，却在输出时带上来</w:t>
      </w:r>
      <w:proofErr w:type="spellStart"/>
      <w:r>
        <w:rPr>
          <w:rFonts w:hint="eastAsia"/>
        </w:rPr>
        <w:t>i</w:t>
      </w:r>
      <w:proofErr w:type="spellEnd"/>
      <w:r>
        <w:rPr>
          <w:rFonts w:hint="eastAsia"/>
        </w:rPr>
        <w:t>。</w:t>
      </w:r>
    </w:p>
    <w:p w14:paraId="4FFD487B" w14:textId="77777777" w:rsidR="00AA394E" w:rsidRDefault="00AA394E" w:rsidP="00E84A16"/>
    <w:p w14:paraId="4FD77D1C" w14:textId="149722D6" w:rsidR="00E84A16" w:rsidRDefault="00E84A16" w:rsidP="00E84A16">
      <w:r>
        <w:rPr>
          <w:rFonts w:hint="eastAsia"/>
        </w:rPr>
        <w:t>一种理解就是，write创建了缓冲区</w:t>
      </w:r>
      <w:r w:rsidR="00B6202D">
        <w:rPr>
          <w:rFonts w:hint="eastAsia"/>
        </w:rPr>
        <w:t>，往缓冲区里写入了g</w:t>
      </w:r>
      <w:r w:rsidR="00B6202D">
        <w:t xml:space="preserve"> </w:t>
      </w:r>
      <w:proofErr w:type="spellStart"/>
      <w:r w:rsidR="00B6202D">
        <w:t>i</w:t>
      </w:r>
      <w:proofErr w:type="spellEnd"/>
      <w:r w:rsidR="00B6202D">
        <w:rPr>
          <w:rFonts w:hint="eastAsia"/>
        </w:rPr>
        <w:t>两个数，执行</w:t>
      </w:r>
      <w:proofErr w:type="spellStart"/>
      <w:r w:rsidR="00B6202D">
        <w:rPr>
          <w:rFonts w:hint="eastAsia"/>
        </w:rPr>
        <w:t>s</w:t>
      </w:r>
      <w:r w:rsidR="00B6202D">
        <w:t>eekp</w:t>
      </w:r>
      <w:proofErr w:type="spellEnd"/>
      <w:r w:rsidR="00B6202D">
        <w:t>(0,ios::end)</w:t>
      </w:r>
      <w:r w:rsidR="00B6202D">
        <w:rPr>
          <w:rFonts w:hint="eastAsia"/>
        </w:rPr>
        <w:t>后输出覆盖原文件c</w:t>
      </w:r>
      <w:r w:rsidR="00B6202D">
        <w:t xml:space="preserve"> f</w:t>
      </w:r>
      <w:r w:rsidR="00B6202D">
        <w:rPr>
          <w:rFonts w:hint="eastAsia"/>
        </w:rPr>
        <w:t>，此时文件指针指在图二中的T之后</w:t>
      </w:r>
      <w:r>
        <w:rPr>
          <w:rFonts w:hint="eastAsia"/>
        </w:rPr>
        <w:t>，</w:t>
      </w:r>
      <w:ins w:id="217" w:author="博韬" w:date="2022-05-21T22:17:00Z">
        <w:r w:rsidR="002170B5">
          <w:rPr>
            <w:rFonts w:hint="eastAsia"/>
          </w:rPr>
          <w:t>【但是缓冲区假清空，缓冲区指针移到0处即g</w:t>
        </w:r>
        <w:r w:rsidR="002170B5">
          <w:t xml:space="preserve"> </w:t>
        </w:r>
        <w:proofErr w:type="spellStart"/>
        <w:r w:rsidR="002170B5">
          <w:t>i</w:t>
        </w:r>
        <w:proofErr w:type="spellEnd"/>
        <w:r w:rsidR="002170B5">
          <w:rPr>
            <w:rFonts w:hint="eastAsia"/>
          </w:rPr>
          <w:t>前】</w:t>
        </w:r>
      </w:ins>
      <w:r w:rsidR="00EA46B8">
        <w:rPr>
          <w:rFonts w:hint="eastAsia"/>
        </w:rPr>
        <w:t>，之后执行w</w:t>
      </w:r>
      <w:r w:rsidR="00EA46B8">
        <w:t>rite</w:t>
      </w:r>
      <w:r w:rsidR="00EA46B8">
        <w:rPr>
          <w:rFonts w:hint="eastAsia"/>
        </w:rPr>
        <w:t>，写了个V覆盖了g</w:t>
      </w:r>
      <w:ins w:id="218" w:author="博韬" w:date="2022-05-21T22:17:00Z">
        <w:r w:rsidR="002170B5">
          <w:rPr>
            <w:rFonts w:hint="eastAsia"/>
          </w:rPr>
          <w:t>【此时的缓冲区为V</w:t>
        </w:r>
        <w:r w:rsidR="002170B5">
          <w:t xml:space="preserve"> </w:t>
        </w:r>
        <w:proofErr w:type="spellStart"/>
        <w:r w:rsidR="002170B5">
          <w:t>i</w:t>
        </w:r>
        <w:proofErr w:type="spellEnd"/>
        <w:r w:rsidR="002170B5">
          <w:rPr>
            <w:rFonts w:hint="eastAsia"/>
          </w:rPr>
          <w:t>，V是正常的，</w:t>
        </w:r>
        <w:proofErr w:type="spellStart"/>
        <w:r w:rsidR="002170B5">
          <w:rPr>
            <w:rFonts w:hint="eastAsia"/>
          </w:rPr>
          <w:t>i</w:t>
        </w:r>
        <w:proofErr w:type="spellEnd"/>
        <w:r w:rsidR="002170B5">
          <w:rPr>
            <w:rFonts w:hint="eastAsia"/>
          </w:rPr>
          <w:t>可能还是被设置为不可使用状态(经测试，确实还是不可使用状态，方法：取消r</w:t>
        </w:r>
        <w:r w:rsidR="002170B5">
          <w:t>ead</w:t>
        </w:r>
        <w:r w:rsidR="002170B5">
          <w:rPr>
            <w:rFonts w:hint="eastAsia"/>
          </w:rPr>
          <w:t>后f</w:t>
        </w:r>
        <w:r w:rsidR="002170B5">
          <w:t>lush</w:t>
        </w:r>
        <w:r w:rsidR="002170B5">
          <w:rPr>
            <w:rFonts w:hint="eastAsia"/>
          </w:rPr>
          <w:t>只有V输出</w:t>
        </w:r>
        <w:r w:rsidR="002170B5">
          <w:t>)</w:t>
        </w:r>
        <w:r w:rsidR="002170B5">
          <w:rPr>
            <w:rFonts w:hint="eastAsia"/>
          </w:rPr>
          <w:t>】</w:t>
        </w:r>
      </w:ins>
      <w:r w:rsidR="00EA46B8">
        <w:rPr>
          <w:rFonts w:hint="eastAsia"/>
        </w:rPr>
        <w:t>其后</w:t>
      </w:r>
      <w:r>
        <w:rPr>
          <w:rFonts w:hint="eastAsia"/>
        </w:rPr>
        <w:t>r</w:t>
      </w:r>
      <w:r>
        <w:t>ead</w:t>
      </w:r>
      <w:r w:rsidR="00EA46B8">
        <w:rPr>
          <w:rFonts w:hint="eastAsia"/>
        </w:rPr>
        <w:t>再</w:t>
      </w:r>
      <w:r w:rsidR="00434B6B">
        <w:rPr>
          <w:rFonts w:hint="eastAsia"/>
        </w:rPr>
        <w:t>读入时</w:t>
      </w:r>
      <w:del w:id="219" w:author="博韬" w:date="2022-05-21T21:59:00Z">
        <w:r w:rsidR="00D00976" w:rsidDel="00297103">
          <w:rPr>
            <w:rFonts w:hint="eastAsia"/>
          </w:rPr>
          <w:delText xml:space="preserve"> </w:delText>
        </w:r>
        <w:r w:rsidR="00434B6B" w:rsidRPr="00D00976" w:rsidDel="00297103">
          <w:rPr>
            <w:rFonts w:hint="eastAsia"/>
            <w:strike/>
          </w:rPr>
          <w:delText>将文件里的东西先要读到缓冲区里再赋给变量</w:delText>
        </w:r>
        <w:r w:rsidR="00D00976" w:rsidDel="00297103">
          <w:rPr>
            <w:rFonts w:hint="eastAsia"/>
          </w:rPr>
          <w:delText xml:space="preserve"> </w:delText>
        </w:r>
      </w:del>
      <w:r w:rsidR="00D00976">
        <w:rPr>
          <w:rFonts w:hint="eastAsia"/>
        </w:rPr>
        <w:t>读取的是缓冲区的内容</w:t>
      </w:r>
      <w:ins w:id="220" w:author="博韬" w:date="2022-05-21T22:17:00Z">
        <w:r w:rsidR="002170B5">
          <w:rPr>
            <w:rFonts w:hint="eastAsia"/>
          </w:rPr>
          <w:t>【r</w:t>
        </w:r>
        <w:r w:rsidR="002170B5">
          <w:t>ead</w:t>
        </w:r>
        <w:r w:rsidR="002170B5">
          <w:rPr>
            <w:rFonts w:hint="eastAsia"/>
          </w:rPr>
          <w:t>读了</w:t>
        </w:r>
        <w:proofErr w:type="spellStart"/>
        <w:r w:rsidR="002170B5">
          <w:rPr>
            <w:rFonts w:hint="eastAsia"/>
          </w:rPr>
          <w:t>i</w:t>
        </w:r>
        <w:proofErr w:type="spellEnd"/>
        <w:r w:rsidR="002170B5">
          <w:t>,</w:t>
        </w:r>
        <w:r w:rsidR="002170B5">
          <w:rPr>
            <w:rFonts w:hint="eastAsia"/>
          </w:rPr>
          <w:t>并将</w:t>
        </w:r>
        <w:proofErr w:type="spellStart"/>
        <w:r w:rsidR="002170B5">
          <w:t>i</w:t>
        </w:r>
        <w:proofErr w:type="spellEnd"/>
        <w:r w:rsidR="002170B5">
          <w:rPr>
            <w:rFonts w:hint="eastAsia"/>
          </w:rPr>
          <w:t>活化了，可使用了】</w:t>
        </w:r>
      </w:ins>
      <w:r w:rsidR="00434B6B">
        <w:rPr>
          <w:rFonts w:hint="eastAsia"/>
        </w:rPr>
        <w:t>。但是之后并没有将缓冲区里的内容给清空，它也应该不能清空，因为它不能干涉到其它的数据。</w:t>
      </w:r>
      <w:ins w:id="221" w:author="博韬" w:date="2022-05-21T22:17:00Z">
        <w:r w:rsidR="002170B5">
          <w:rPr>
            <w:rFonts w:hint="eastAsia"/>
          </w:rPr>
          <w:t>【此时缓冲区数据为V</w:t>
        </w:r>
        <w:r w:rsidR="002170B5">
          <w:t xml:space="preserve"> </w:t>
        </w:r>
        <w:r w:rsidR="002170B5">
          <w:rPr>
            <w:rFonts w:hint="eastAsia"/>
          </w:rPr>
          <w:t>和</w:t>
        </w:r>
        <w:proofErr w:type="spellStart"/>
        <w:r w:rsidR="002170B5">
          <w:t>i</w:t>
        </w:r>
        <w:proofErr w:type="spellEnd"/>
        <w:r w:rsidR="002170B5">
          <w:t>,</w:t>
        </w:r>
        <w:r w:rsidR="002170B5">
          <w:rPr>
            <w:rFonts w:hint="eastAsia"/>
          </w:rPr>
          <w:t>都可正常输出】</w:t>
        </w:r>
      </w:ins>
      <w:r w:rsidR="00434B6B">
        <w:rPr>
          <w:rFonts w:hint="eastAsia"/>
        </w:rPr>
        <w:t>所以</w:t>
      </w:r>
      <w:r w:rsidR="004F6D1E">
        <w:rPr>
          <w:rFonts w:hint="eastAsia"/>
        </w:rPr>
        <w:t>f</w:t>
      </w:r>
      <w:r w:rsidR="004F6D1E">
        <w:t>lush</w:t>
      </w:r>
      <w:r w:rsidR="00434B6B">
        <w:rPr>
          <w:rFonts w:hint="eastAsia"/>
        </w:rPr>
        <w:t>输出时会将</w:t>
      </w:r>
      <w:proofErr w:type="spellStart"/>
      <w:r w:rsidR="00434B6B">
        <w:rPr>
          <w:rFonts w:hint="eastAsia"/>
        </w:rPr>
        <w:t>i</w:t>
      </w:r>
      <w:proofErr w:type="spellEnd"/>
      <w:r w:rsidR="00434B6B">
        <w:rPr>
          <w:rFonts w:hint="eastAsia"/>
        </w:rPr>
        <w:t>也一并输出。</w:t>
      </w:r>
      <w:ins w:id="222" w:author="博韬" w:date="2022-05-21T21:58:00Z">
        <w:r w:rsidR="00297103" w:rsidRPr="00297103">
          <w:rPr>
            <w:rFonts w:hint="eastAsia"/>
          </w:rPr>
          <w:t>【修改后上下两段差不多】</w:t>
        </w:r>
      </w:ins>
    </w:p>
    <w:p w14:paraId="7EB1603F" w14:textId="75C64B3E" w:rsidR="005850ED" w:rsidRDefault="005850ED" w:rsidP="00E84A16"/>
    <w:p w14:paraId="53417B30" w14:textId="121FCF69" w:rsidR="005850ED" w:rsidRDefault="005850ED" w:rsidP="00E84A16"/>
    <w:p w14:paraId="6964A2FE" w14:textId="3972FBBE" w:rsidR="005850ED" w:rsidRDefault="005850ED" w:rsidP="00E84A16">
      <w:r>
        <w:rPr>
          <w:rFonts w:hint="eastAsia"/>
        </w:rPr>
        <w:t>至于为什么会跳过g，我有一个设想，首先缓冲区并没有真正意义上的消失，</w:t>
      </w:r>
      <w:r w:rsidR="00CB36D7">
        <w:rPr>
          <w:rFonts w:hint="eastAsia"/>
        </w:rPr>
        <w:t>它只是在输出过的缓冲区设置了一种无法读取的状态，因为执行过</w:t>
      </w:r>
      <w:proofErr w:type="spellStart"/>
      <w:r w:rsidR="00CB36D7">
        <w:rPr>
          <w:rFonts w:hint="eastAsia"/>
        </w:rPr>
        <w:t>s</w:t>
      </w:r>
      <w:r w:rsidR="00CB36D7">
        <w:t>eekp</w:t>
      </w:r>
      <w:proofErr w:type="spellEnd"/>
      <w:r w:rsidR="00CB36D7">
        <w:t>(0,ios::end)</w:t>
      </w:r>
      <w:r w:rsidR="00CB36D7">
        <w:rPr>
          <w:rFonts w:hint="eastAsia"/>
        </w:rPr>
        <w:t>，缓冲区的指针重新指向0处，而此时w</w:t>
      </w:r>
      <w:r w:rsidR="00CB36D7">
        <w:t>rite</w:t>
      </w:r>
      <w:r w:rsidR="00CB36D7">
        <w:rPr>
          <w:rFonts w:hint="eastAsia"/>
        </w:rPr>
        <w:t>执行后，覆盖</w:t>
      </w:r>
      <w:r w:rsidR="00CB36D7">
        <w:rPr>
          <w:rFonts w:hint="eastAsia"/>
        </w:rPr>
        <w:lastRenderedPageBreak/>
        <w:t>了原先的g，并把指针向后移动4个字节，也就是移到了</w:t>
      </w:r>
      <w:proofErr w:type="spellStart"/>
      <w:r w:rsidR="00CB36D7">
        <w:rPr>
          <w:rFonts w:hint="eastAsia"/>
        </w:rPr>
        <w:t>i</w:t>
      </w:r>
      <w:proofErr w:type="spellEnd"/>
      <w:r w:rsidR="00CB36D7">
        <w:rPr>
          <w:rFonts w:hint="eastAsia"/>
        </w:rPr>
        <w:t>的前面，此时r</w:t>
      </w:r>
      <w:r w:rsidR="00CB36D7">
        <w:t>ead</w:t>
      </w:r>
      <w:r w:rsidR="00CB36D7">
        <w:rPr>
          <w:rFonts w:hint="eastAsia"/>
        </w:rPr>
        <w:t>就会直接读取</w:t>
      </w:r>
      <w:proofErr w:type="spellStart"/>
      <w:r w:rsidR="00CB36D7">
        <w:rPr>
          <w:rFonts w:hint="eastAsia"/>
        </w:rPr>
        <w:t>i</w:t>
      </w:r>
      <w:proofErr w:type="spellEnd"/>
      <w:r w:rsidR="00B76741">
        <w:t>(</w:t>
      </w:r>
      <w:r w:rsidR="00B76741">
        <w:rPr>
          <w:rFonts w:hint="eastAsia"/>
        </w:rPr>
        <w:t>为什么</w:t>
      </w:r>
      <w:proofErr w:type="gramStart"/>
      <w:r w:rsidR="00B76741">
        <w:rPr>
          <w:rFonts w:hint="eastAsia"/>
        </w:rPr>
        <w:t>不</w:t>
      </w:r>
      <w:proofErr w:type="gramEnd"/>
      <w:r w:rsidR="00B76741">
        <w:rPr>
          <w:rFonts w:hint="eastAsia"/>
        </w:rPr>
        <w:t>读取文件前面已经说过了，有缓冲区先读缓冲区</w:t>
      </w:r>
      <w:r w:rsidR="00B76741">
        <w:t>)</w:t>
      </w:r>
      <w:r w:rsidR="00CB36D7">
        <w:rPr>
          <w:rFonts w:hint="eastAsia"/>
        </w:rPr>
        <w:t>，并向后移动4个字节，因为这是原先的缓冲区</w:t>
      </w:r>
      <w:r w:rsidR="005B63EE">
        <w:rPr>
          <w:rFonts w:hint="eastAsia"/>
        </w:rPr>
        <w:t>【里面只有c</w:t>
      </w:r>
      <w:r w:rsidR="005B63EE">
        <w:t xml:space="preserve"> f</w:t>
      </w:r>
      <w:r w:rsidR="005B63EE">
        <w:rPr>
          <w:rFonts w:hint="eastAsia"/>
        </w:rPr>
        <w:t>】</w:t>
      </w:r>
      <w:r w:rsidR="00CB36D7">
        <w:rPr>
          <w:rFonts w:hint="eastAsia"/>
        </w:rPr>
        <w:t>，所以它根本就不知道T的存在，其后继续r</w:t>
      </w:r>
      <w:r w:rsidR="00CB36D7">
        <w:t>ead</w:t>
      </w:r>
      <w:r w:rsidR="00CB36D7">
        <w:rPr>
          <w:rFonts w:hint="eastAsia"/>
        </w:rPr>
        <w:t>读取到的都是空的数据。唯一有疑问的就是</w:t>
      </w:r>
      <w:r w:rsidR="00AB4145">
        <w:rPr>
          <w:rFonts w:hint="eastAsia"/>
        </w:rPr>
        <w:t>输出当前指针位置时，它并不是从0开始。</w:t>
      </w:r>
    </w:p>
    <w:p w14:paraId="51862BC4" w14:textId="2349D592" w:rsidR="00D30646" w:rsidRDefault="00D30646" w:rsidP="00E84A16"/>
    <w:p w14:paraId="629313EF" w14:textId="7C7A24CA" w:rsidR="00D30646" w:rsidRDefault="00D30646" w:rsidP="00E84A16">
      <w:r>
        <w:rPr>
          <w:rFonts w:hint="eastAsia"/>
        </w:rPr>
        <w:t>经测试，将原先c</w:t>
      </w:r>
      <w:r>
        <w:t xml:space="preserve"> f T</w:t>
      </w:r>
      <w:r>
        <w:rPr>
          <w:rFonts w:hint="eastAsia"/>
        </w:rPr>
        <w:t>改成c</w:t>
      </w:r>
      <w:r>
        <w:t xml:space="preserve"> f T </w:t>
      </w:r>
      <w:proofErr w:type="spellStart"/>
      <w:r>
        <w:t>T</w:t>
      </w:r>
      <w:proofErr w:type="spellEnd"/>
      <w:r>
        <w:rPr>
          <w:rFonts w:hint="eastAsia"/>
        </w:rPr>
        <w:t>后，其输出从g</w:t>
      </w:r>
      <w:r>
        <w:t xml:space="preserve"> </w:t>
      </w:r>
      <w:proofErr w:type="spellStart"/>
      <w:r>
        <w:t>i</w:t>
      </w:r>
      <w:proofErr w:type="spellEnd"/>
      <w:r>
        <w:t xml:space="preserve"> T V </w:t>
      </w:r>
      <w:proofErr w:type="spellStart"/>
      <w:r>
        <w:t>i</w:t>
      </w:r>
      <w:proofErr w:type="spellEnd"/>
      <w:r>
        <w:rPr>
          <w:rFonts w:hint="eastAsia"/>
        </w:rPr>
        <w:t>变成d</w:t>
      </w:r>
      <w:r>
        <w:t xml:space="preserve"> </w:t>
      </w:r>
      <w:proofErr w:type="spellStart"/>
      <w:r>
        <w:t>i</w:t>
      </w:r>
      <w:proofErr w:type="spellEnd"/>
      <w:r>
        <w:t xml:space="preserve"> j T V </w:t>
      </w:r>
      <w:proofErr w:type="spellStart"/>
      <w:r>
        <w:t>i</w:t>
      </w:r>
      <w:proofErr w:type="spellEnd"/>
      <w:r>
        <w:t xml:space="preserve"> j</w:t>
      </w:r>
      <w:r>
        <w:rPr>
          <w:rFonts w:hint="eastAsia"/>
        </w:rPr>
        <w:t>，基本可以证明上述说明是正确的。</w:t>
      </w:r>
    </w:p>
    <w:p w14:paraId="74E24175" w14:textId="08099A31" w:rsidR="003D51DB" w:rsidRDefault="003D51DB" w:rsidP="00E84A16">
      <w:r>
        <w:rPr>
          <w:rFonts w:hint="eastAsia"/>
        </w:rPr>
        <w:t>那么指针输出问题的答案就是，输出</w:t>
      </w:r>
      <w:ins w:id="223" w:author="博韬" w:date="2022-05-21T22:17:00Z">
        <w:r w:rsidR="002170B5">
          <w:rPr>
            <w:rFonts w:hint="eastAsia"/>
          </w:rPr>
          <w:t>用</w:t>
        </w:r>
      </w:ins>
      <w:r>
        <w:rPr>
          <w:rFonts w:hint="eastAsia"/>
        </w:rPr>
        <w:t>的是文件的指针而非缓冲区的指针</w:t>
      </w:r>
      <w:r w:rsidR="00BE23B3">
        <w:rPr>
          <w:rFonts w:hint="eastAsia"/>
        </w:rPr>
        <w:t>，而r</w:t>
      </w:r>
      <w:r w:rsidR="00BE23B3">
        <w:t>ead</w:t>
      </w:r>
      <w:r w:rsidR="00BE23B3">
        <w:rPr>
          <w:rFonts w:hint="eastAsia"/>
        </w:rPr>
        <w:t>函数的操作是同时移动缓冲区指针和文件指针。</w:t>
      </w:r>
      <w:r w:rsidR="00E11FC8" w:rsidRPr="00BE23B3">
        <w:rPr>
          <w:rFonts w:hint="eastAsia"/>
        </w:rPr>
        <w:t>【这也是为什么r</w:t>
      </w:r>
      <w:r w:rsidR="00E11FC8" w:rsidRPr="00BE23B3">
        <w:t>ead</w:t>
      </w:r>
      <w:r w:rsidR="00E11FC8" w:rsidRPr="00BE23B3">
        <w:rPr>
          <w:rFonts w:hint="eastAsia"/>
        </w:rPr>
        <w:t>执行后再输出会把文件扩大(即使r</w:t>
      </w:r>
      <w:r w:rsidR="00E11FC8" w:rsidRPr="00BE23B3">
        <w:t>ead</w:t>
      </w:r>
      <w:r w:rsidR="00E11FC8" w:rsidRPr="00BE23B3">
        <w:rPr>
          <w:rFonts w:hint="eastAsia"/>
        </w:rPr>
        <w:t>到的都是空的数据</w:t>
      </w:r>
      <w:r w:rsidR="00E11FC8" w:rsidRPr="00BE23B3">
        <w:t>)</w:t>
      </w:r>
      <w:r w:rsidR="00E11FC8" w:rsidRPr="00BE23B3">
        <w:rPr>
          <w:rFonts w:hint="eastAsia"/>
        </w:rPr>
        <w:t>】</w:t>
      </w:r>
      <w:r w:rsidR="000D7851" w:rsidRPr="00BE23B3">
        <w:rPr>
          <w:rFonts w:hint="eastAsia"/>
        </w:rPr>
        <w:t>&lt;——</w:t>
      </w:r>
      <w:r w:rsidR="00E11FC8" w:rsidRPr="00BE23B3">
        <w:rPr>
          <w:rFonts w:hint="eastAsia"/>
        </w:rPr>
        <w:t>其实这句话因果性不强</w:t>
      </w:r>
      <w:r w:rsidR="000D7851" w:rsidRPr="00BE23B3">
        <w:rPr>
          <w:rFonts w:hint="eastAsia"/>
        </w:rPr>
        <w:t>，不能理解就无视吧。</w:t>
      </w:r>
    </w:p>
    <w:p w14:paraId="78EC64A7" w14:textId="1FDE48E4" w:rsidR="003D51DB" w:rsidRPr="000D7851" w:rsidRDefault="003D51DB" w:rsidP="00E84A16"/>
    <w:p w14:paraId="2D9F0DCC" w14:textId="61C57B7A" w:rsidR="003D51DB" w:rsidRDefault="003D51DB" w:rsidP="00E84A16">
      <w:r>
        <w:rPr>
          <w:rFonts w:hint="eastAsia"/>
        </w:rPr>
        <w:t>具体过程需要用到</w:t>
      </w:r>
      <w:r w:rsidRPr="003D51DB">
        <w:rPr>
          <w:noProof/>
        </w:rPr>
        <w:drawing>
          <wp:inline distT="0" distB="0" distL="0" distR="0" wp14:anchorId="6618F3DE" wp14:editId="66506855">
            <wp:extent cx="5570703" cy="289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703" cy="289585"/>
                    </a:xfrm>
                    <a:prstGeom prst="rect">
                      <a:avLst/>
                    </a:prstGeom>
                  </pic:spPr>
                </pic:pic>
              </a:graphicData>
            </a:graphic>
          </wp:inline>
        </w:drawing>
      </w:r>
      <w:r>
        <w:rPr>
          <w:rFonts w:hint="eastAsia"/>
        </w:rPr>
        <w:t>这个操作。</w:t>
      </w:r>
    </w:p>
    <w:p w14:paraId="6EE6A8BD" w14:textId="21E45CD0" w:rsidR="00B76741" w:rsidRDefault="00B76741" w:rsidP="00E84A16"/>
    <w:p w14:paraId="50C95EAB" w14:textId="2B4840BA" w:rsidR="00B76741" w:rsidRDefault="00B76741" w:rsidP="00E84A16">
      <w:r>
        <w:rPr>
          <w:rFonts w:hint="eastAsia"/>
        </w:rPr>
        <w:t>让我注意到这一点的主要是监视里的m数组，之前r</w:t>
      </w:r>
      <w:r>
        <w:t>ead</w:t>
      </w:r>
      <w:r>
        <w:rPr>
          <w:rFonts w:hint="eastAsia"/>
        </w:rPr>
        <w:t>到m数组是，m数组总是0，而这一次操作时，m数组竟然读到了</w:t>
      </w:r>
      <w:r>
        <w:t>105</w:t>
      </w:r>
      <w:r>
        <w:rPr>
          <w:rFonts w:hint="eastAsia"/>
        </w:rPr>
        <w:t>(或者1</w:t>
      </w:r>
      <w:r>
        <w:t>05</w:t>
      </w:r>
      <w:r>
        <w:rPr>
          <w:rFonts w:hint="eastAsia"/>
        </w:rPr>
        <w:t>、1</w:t>
      </w:r>
      <w:r>
        <w:t>06)</w:t>
      </w:r>
      <w:r>
        <w:rPr>
          <w:rFonts w:hint="eastAsia"/>
        </w:rPr>
        <w:t>，这是一开始我无法理解的。我将m数组</w:t>
      </w:r>
      <w:proofErr w:type="gramStart"/>
      <w:r>
        <w:rPr>
          <w:rFonts w:hint="eastAsia"/>
        </w:rPr>
        <w:t>全置-</w:t>
      </w:r>
      <w:proofErr w:type="gramEnd"/>
      <w:r>
        <w:t>1</w:t>
      </w:r>
      <w:r>
        <w:rPr>
          <w:rFonts w:hint="eastAsia"/>
        </w:rPr>
        <w:t>的原因是，不知道r</w:t>
      </w:r>
      <w:r>
        <w:t>ead</w:t>
      </w:r>
      <w:r>
        <w:rPr>
          <w:rFonts w:hint="eastAsia"/>
        </w:rPr>
        <w:t>后到底有没有对m数组执行赋值操作，毕竟0变成0看不出开。经测试，r</w:t>
      </w:r>
      <w:r>
        <w:t>ead</w:t>
      </w:r>
      <w:r>
        <w:rPr>
          <w:rFonts w:hint="eastAsia"/>
        </w:rPr>
        <w:t>后</w:t>
      </w:r>
      <w:r w:rsidR="005B63EE">
        <w:rPr>
          <w:rFonts w:hint="eastAsia"/>
        </w:rPr>
        <w:t>除第一个数据改为1</w:t>
      </w:r>
      <w:r w:rsidR="005B63EE">
        <w:t>05</w:t>
      </w:r>
      <w:r w:rsidR="005B63EE">
        <w:rPr>
          <w:rFonts w:hint="eastAsia"/>
        </w:rPr>
        <w:t>，其后的-</w:t>
      </w:r>
      <w:r w:rsidR="005B63EE">
        <w:t>1</w:t>
      </w:r>
      <w:r w:rsidR="005B63EE">
        <w:rPr>
          <w:rFonts w:hint="eastAsia"/>
        </w:rPr>
        <w:t>均变为0。</w:t>
      </w:r>
    </w:p>
    <w:p w14:paraId="0DE7DC31" w14:textId="12F6F542" w:rsidR="003D3E24" w:rsidRDefault="003D3E24" w:rsidP="00E84A16"/>
    <w:p w14:paraId="272B93F5" w14:textId="4DD7F392" w:rsidR="003D3E24" w:rsidRDefault="003D3E24" w:rsidP="00E84A16"/>
    <w:p w14:paraId="70A81282" w14:textId="7ADB09B2" w:rsidR="003D3E24" w:rsidRDefault="003D3E24" w:rsidP="00E84A16"/>
    <w:p w14:paraId="7F63E1D2" w14:textId="7FB6A246" w:rsidR="003D3E24" w:rsidRDefault="003D3E24" w:rsidP="00E84A16">
      <w:r>
        <w:rPr>
          <w:rFonts w:hint="eastAsia"/>
        </w:rPr>
        <w:t>重点：1、缓冲区并没有真正意义上的清空，只是原先输出过的数据被设置了不可使用的状态。</w:t>
      </w:r>
    </w:p>
    <w:p w14:paraId="1C7C522A" w14:textId="34F8A3F1" w:rsidR="003D3E24" w:rsidRDefault="003D3E24" w:rsidP="00E84A16">
      <w:r>
        <w:rPr>
          <w:rFonts w:hint="eastAsia"/>
        </w:rPr>
        <w:t xml:space="preserve"> </w:t>
      </w:r>
      <w:r>
        <w:t xml:space="preserve">     2</w:t>
      </w:r>
      <w:r>
        <w:rPr>
          <w:rFonts w:hint="eastAsia"/>
        </w:rPr>
        <w:t>、</w:t>
      </w:r>
      <w:proofErr w:type="spellStart"/>
      <w:r>
        <w:rPr>
          <w:rFonts w:hint="eastAsia"/>
        </w:rPr>
        <w:t>t</w:t>
      </w:r>
      <w:r>
        <w:t>ellg</w:t>
      </w:r>
      <w:proofErr w:type="spellEnd"/>
      <w:r>
        <w:t>()</w:t>
      </w:r>
      <w:r>
        <w:rPr>
          <w:rFonts w:hint="eastAsia"/>
        </w:rPr>
        <w:t>输出的是文件指针而非</w:t>
      </w:r>
      <w:r w:rsidR="000660F9">
        <w:rPr>
          <w:rFonts w:hint="eastAsia"/>
        </w:rPr>
        <w:t>缓冲区指针。</w:t>
      </w:r>
    </w:p>
    <w:sectPr w:rsidR="003D3E24" w:rsidSect="00FE1465">
      <w:pgSz w:w="16838" w:h="23811" w:code="8"/>
      <w:pgMar w:top="720" w:right="720" w:bottom="720" w:left="720" w:header="851" w:footer="992" w:gutter="0"/>
      <w:cols w:space="425"/>
      <w:docGrid w:type="lines"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27F04"/>
    <w:multiLevelType w:val="hybridMultilevel"/>
    <w:tmpl w:val="3D78A4A2"/>
    <w:lvl w:ilvl="0" w:tplc="AE903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743662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博韬">
    <w15:presenceInfo w15:providerId="Windows Live" w15:userId="eae39d42553735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trackRevisions/>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9F"/>
    <w:rsid w:val="00025988"/>
    <w:rsid w:val="000660F9"/>
    <w:rsid w:val="000B3C40"/>
    <w:rsid w:val="000B7D1A"/>
    <w:rsid w:val="000D6187"/>
    <w:rsid w:val="000D7851"/>
    <w:rsid w:val="00127803"/>
    <w:rsid w:val="001F3550"/>
    <w:rsid w:val="002170B5"/>
    <w:rsid w:val="0022776C"/>
    <w:rsid w:val="00253A9B"/>
    <w:rsid w:val="00297103"/>
    <w:rsid w:val="00340AEC"/>
    <w:rsid w:val="003428A2"/>
    <w:rsid w:val="003C61B2"/>
    <w:rsid w:val="003D3E24"/>
    <w:rsid w:val="003D51DB"/>
    <w:rsid w:val="003E4316"/>
    <w:rsid w:val="003F23C8"/>
    <w:rsid w:val="00434B6B"/>
    <w:rsid w:val="0048423F"/>
    <w:rsid w:val="004913D7"/>
    <w:rsid w:val="0049519E"/>
    <w:rsid w:val="004A7C91"/>
    <w:rsid w:val="004F4599"/>
    <w:rsid w:val="004F6D1E"/>
    <w:rsid w:val="00543537"/>
    <w:rsid w:val="005850ED"/>
    <w:rsid w:val="005B63EE"/>
    <w:rsid w:val="005F047E"/>
    <w:rsid w:val="00612A2E"/>
    <w:rsid w:val="00615573"/>
    <w:rsid w:val="006729FD"/>
    <w:rsid w:val="006B0796"/>
    <w:rsid w:val="007935F2"/>
    <w:rsid w:val="007A2B91"/>
    <w:rsid w:val="00810DA2"/>
    <w:rsid w:val="00822663"/>
    <w:rsid w:val="008230E3"/>
    <w:rsid w:val="00857C19"/>
    <w:rsid w:val="008A2616"/>
    <w:rsid w:val="008B1108"/>
    <w:rsid w:val="008F1642"/>
    <w:rsid w:val="009529A0"/>
    <w:rsid w:val="00952B85"/>
    <w:rsid w:val="009D486D"/>
    <w:rsid w:val="009F7C61"/>
    <w:rsid w:val="00A43E07"/>
    <w:rsid w:val="00AA394E"/>
    <w:rsid w:val="00AB4145"/>
    <w:rsid w:val="00AD44A3"/>
    <w:rsid w:val="00AD4A96"/>
    <w:rsid w:val="00B6202D"/>
    <w:rsid w:val="00B76741"/>
    <w:rsid w:val="00BA7215"/>
    <w:rsid w:val="00BE23B3"/>
    <w:rsid w:val="00C672C6"/>
    <w:rsid w:val="00CB1662"/>
    <w:rsid w:val="00CB36D7"/>
    <w:rsid w:val="00CF68AE"/>
    <w:rsid w:val="00D00976"/>
    <w:rsid w:val="00D17918"/>
    <w:rsid w:val="00D30646"/>
    <w:rsid w:val="00DF549F"/>
    <w:rsid w:val="00E025FD"/>
    <w:rsid w:val="00E04594"/>
    <w:rsid w:val="00E11FC8"/>
    <w:rsid w:val="00E84A16"/>
    <w:rsid w:val="00E8779B"/>
    <w:rsid w:val="00EA46B8"/>
    <w:rsid w:val="00EA7C4E"/>
    <w:rsid w:val="00F07FA1"/>
    <w:rsid w:val="00F759F0"/>
    <w:rsid w:val="00FD205F"/>
    <w:rsid w:val="00FE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F51E"/>
  <w15:chartTrackingRefBased/>
  <w15:docId w15:val="{AA9B4D16-CCF5-40F1-9C73-D798BFA1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3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465"/>
    <w:pPr>
      <w:ind w:firstLineChars="200" w:firstLine="420"/>
    </w:pPr>
  </w:style>
  <w:style w:type="paragraph" w:styleId="a4">
    <w:name w:val="Revision"/>
    <w:hidden/>
    <w:uiPriority w:val="99"/>
    <w:semiHidden/>
    <w:rsid w:val="0079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5</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博韬</dc:creator>
  <cp:keywords/>
  <dc:description/>
  <cp:lastModifiedBy>博韬</cp:lastModifiedBy>
  <cp:revision>7</cp:revision>
  <dcterms:created xsi:type="dcterms:W3CDTF">2022-05-14T11:06:00Z</dcterms:created>
  <dcterms:modified xsi:type="dcterms:W3CDTF">2022-05-21T14:18:00Z</dcterms:modified>
</cp:coreProperties>
</file>